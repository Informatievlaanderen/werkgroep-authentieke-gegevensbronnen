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397C8" w14:textId="77777777" w:rsidR="00F13681" w:rsidRPr="00E17270" w:rsidRDefault="0087721E" w:rsidP="00F13681">
      <w:pPr>
        <w:rPr>
          <w:rFonts w:ascii="FlandersArtSans-Regular" w:hAnsi="FlandersArtSans-Regular"/>
          <w:noProof/>
          <w:lang w:eastAsia="nl-BE"/>
        </w:rPr>
      </w:pPr>
      <w:r w:rsidRPr="00E17270">
        <w:rPr>
          <w:rFonts w:ascii="FlandersArtSans-Regular" w:hAnsi="FlandersArtSans-Regular"/>
          <w:noProof/>
        </w:rPr>
        <w:drawing>
          <wp:inline distT="0" distB="0" distL="0" distR="0" wp14:anchorId="7AD6A28F" wp14:editId="172734BF">
            <wp:extent cx="930275" cy="461010"/>
            <wp:effectExtent l="0" t="0" r="0" b="0"/>
            <wp:docPr id="1"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0275" cy="461010"/>
                    </a:xfrm>
                    <a:prstGeom prst="rect">
                      <a:avLst/>
                    </a:prstGeom>
                    <a:noFill/>
                    <a:ln>
                      <a:noFill/>
                    </a:ln>
                  </pic:spPr>
                </pic:pic>
              </a:graphicData>
            </a:graphic>
          </wp:inline>
        </w:drawing>
      </w:r>
    </w:p>
    <w:p w14:paraId="5AC2D2CF" w14:textId="054B1D98" w:rsidR="00F13681" w:rsidRPr="00E17270" w:rsidRDefault="00290D40" w:rsidP="00F13681">
      <w:pPr>
        <w:spacing w:before="400"/>
        <w:rPr>
          <w:rFonts w:ascii="FlandersArtSans-Medium" w:hAnsi="FlandersArtSans-Medium"/>
          <w:b/>
          <w:spacing w:val="-26"/>
          <w:sz w:val="36"/>
          <w:szCs w:val="36"/>
        </w:rPr>
      </w:pPr>
      <w:r>
        <w:rPr>
          <w:rFonts w:ascii="FlandersArtSans-Medium" w:hAnsi="FlandersArtSans-Medium"/>
          <w:spacing w:val="-6"/>
          <w:sz w:val="36"/>
          <w:szCs w:val="36"/>
        </w:rPr>
        <w:t>ADVIES</w:t>
      </w:r>
      <w:r w:rsidR="00F13681" w:rsidRPr="00E17270">
        <w:rPr>
          <w:rFonts w:ascii="FlandersArtSans-Medium" w:hAnsi="FlandersArtSans-Medium"/>
          <w:spacing w:val="-6"/>
          <w:sz w:val="36"/>
          <w:szCs w:val="36"/>
        </w:rPr>
        <w:t xml:space="preserve"> </w:t>
      </w:r>
      <w:r w:rsidR="00F13681" w:rsidRPr="00E17270">
        <w:rPr>
          <w:rFonts w:ascii="FlandersArtSans-Regular" w:hAnsi="FlandersArtSans-Regular"/>
          <w:spacing w:val="-26"/>
          <w:sz w:val="36"/>
          <w:szCs w:val="36"/>
        </w:rPr>
        <w:t>AAN HET</w:t>
      </w:r>
      <w:r w:rsidR="00F13681" w:rsidRPr="00E17270">
        <w:rPr>
          <w:rFonts w:ascii="FlandersArtSans-Medium" w:hAnsi="FlandersArtSans-Medium"/>
          <w:spacing w:val="-26"/>
          <w:sz w:val="36"/>
          <w:szCs w:val="36"/>
        </w:rPr>
        <w:t xml:space="preserve"> </w:t>
      </w:r>
      <w:r w:rsidR="00332D3B" w:rsidRPr="00E17270">
        <w:rPr>
          <w:rFonts w:ascii="FlandersArtSans-Regular" w:hAnsi="FlandersArtSans-Regular"/>
          <w:spacing w:val="-26"/>
          <w:sz w:val="36"/>
          <w:szCs w:val="36"/>
        </w:rPr>
        <w:t>STUURORGAAN VLAAMS INFORMATIE</w:t>
      </w:r>
      <w:r w:rsidR="004778D3">
        <w:rPr>
          <w:rFonts w:ascii="FlandersArtSans-Regular" w:hAnsi="FlandersArtSans-Regular"/>
          <w:spacing w:val="-26"/>
          <w:sz w:val="36"/>
          <w:szCs w:val="36"/>
        </w:rPr>
        <w:t>-</w:t>
      </w:r>
      <w:r w:rsidR="00332D3B" w:rsidRPr="00E17270">
        <w:rPr>
          <w:rFonts w:ascii="FlandersArtSans-Regular" w:hAnsi="FlandersArtSans-Regular"/>
          <w:spacing w:val="-26"/>
          <w:sz w:val="36"/>
          <w:szCs w:val="36"/>
        </w:rPr>
        <w:t xml:space="preserve"> EN ICT-BELEID</w:t>
      </w:r>
    </w:p>
    <w:p w14:paraId="7F1E327A" w14:textId="77777777" w:rsidR="00F13681" w:rsidRPr="00E17270" w:rsidRDefault="00F13681" w:rsidP="00F13681">
      <w:pPr>
        <w:rPr>
          <w:rFonts w:ascii="FlandersArtSans-Regular" w:hAnsi="FlandersArtSans-Regular"/>
          <w:sz w:val="16"/>
          <w:szCs w:val="16"/>
        </w:rPr>
      </w:pPr>
      <w:r w:rsidRPr="00E17270">
        <w:rPr>
          <w:rFonts w:ascii="FlandersArtSans-Regular" w:hAnsi="FlandersArtSans-Regular"/>
          <w:sz w:val="16"/>
          <w:szCs w:val="16"/>
        </w:rPr>
        <w:t>//////////////////////////////////////////////////////////////////////////////////////////////////////////////////////////////////</w:t>
      </w:r>
    </w:p>
    <w:tbl>
      <w:tblPr>
        <w:tblW w:w="0" w:type="auto"/>
        <w:tblLook w:val="04A0" w:firstRow="1" w:lastRow="0" w:firstColumn="1" w:lastColumn="0" w:noHBand="0" w:noVBand="1"/>
      </w:tblPr>
      <w:tblGrid>
        <w:gridCol w:w="9610"/>
        <w:gridCol w:w="311"/>
      </w:tblGrid>
      <w:tr w:rsidR="00E17270" w:rsidRPr="00236293" w14:paraId="52129177" w14:textId="77777777" w:rsidTr="00503BAB">
        <w:trPr>
          <w:trHeight w:val="1076"/>
        </w:trPr>
        <w:tc>
          <w:tcPr>
            <w:tcW w:w="9610" w:type="dxa"/>
            <w:shd w:val="clear" w:color="auto" w:fill="auto"/>
          </w:tcPr>
          <w:p w14:paraId="44836602" w14:textId="769F0B10" w:rsidR="00F13681" w:rsidRPr="00CD6567" w:rsidRDefault="00F13681" w:rsidP="004B40EF">
            <w:pPr>
              <w:spacing w:before="120" w:after="20" w:line="276" w:lineRule="auto"/>
              <w:jc w:val="both"/>
              <w:rPr>
                <w:rFonts w:asciiTheme="minorHAnsi" w:hAnsiTheme="minorHAnsi" w:cstheme="minorHAnsi"/>
                <w:sz w:val="22"/>
                <w:szCs w:val="22"/>
                <w:lang w:val="nl-BE"/>
              </w:rPr>
            </w:pPr>
            <w:r w:rsidRPr="00CD6567">
              <w:rPr>
                <w:rFonts w:asciiTheme="minorHAnsi" w:hAnsiTheme="minorHAnsi" w:cstheme="minorHAnsi"/>
                <w:sz w:val="22"/>
                <w:szCs w:val="22"/>
                <w:lang w:val="nl-BE"/>
              </w:rPr>
              <w:t>Refer</w:t>
            </w:r>
            <w:r w:rsidRPr="00CD6567">
              <w:rPr>
                <w:rFonts w:asciiTheme="minorHAnsi" w:hAnsiTheme="minorHAnsi" w:cstheme="minorHAnsi"/>
                <w:sz w:val="22"/>
                <w:szCs w:val="22"/>
              </w:rPr>
              <w:t>en</w:t>
            </w:r>
            <w:r w:rsidRPr="00CD6567">
              <w:rPr>
                <w:rFonts w:asciiTheme="minorHAnsi" w:hAnsiTheme="minorHAnsi" w:cstheme="minorHAnsi"/>
                <w:sz w:val="22"/>
                <w:szCs w:val="22"/>
                <w:lang w:val="nl-BE"/>
              </w:rPr>
              <w:t>t</w:t>
            </w:r>
            <w:r w:rsidRPr="00CD6567">
              <w:rPr>
                <w:rFonts w:asciiTheme="minorHAnsi" w:hAnsiTheme="minorHAnsi" w:cstheme="minorHAnsi"/>
                <w:sz w:val="22"/>
                <w:szCs w:val="22"/>
              </w:rPr>
              <w:t>i</w:t>
            </w:r>
            <w:r w:rsidRPr="00CD6567">
              <w:rPr>
                <w:rFonts w:asciiTheme="minorHAnsi" w:hAnsiTheme="minorHAnsi" w:cstheme="minorHAnsi"/>
                <w:sz w:val="22"/>
                <w:szCs w:val="22"/>
                <w:lang w:val="nl-BE"/>
              </w:rPr>
              <w:t xml:space="preserve">e: </w:t>
            </w:r>
            <w:r w:rsidRPr="00CD6567">
              <w:rPr>
                <w:rFonts w:asciiTheme="minorHAnsi" w:hAnsiTheme="minorHAnsi" w:cstheme="minorHAnsi"/>
                <w:sz w:val="22"/>
                <w:szCs w:val="22"/>
              </w:rPr>
              <w:t xml:space="preserve"> </w:t>
            </w:r>
            <w:r w:rsidR="001522D7">
              <w:rPr>
                <w:rFonts w:asciiTheme="minorHAnsi" w:hAnsiTheme="minorHAnsi" w:cstheme="minorHAnsi"/>
                <w:sz w:val="22"/>
                <w:szCs w:val="22"/>
                <w:lang w:val="nl-BE"/>
              </w:rPr>
              <w:t>Overstromingsgevoelige gebieden / Watertoets</w:t>
            </w:r>
          </w:p>
          <w:p w14:paraId="700DCC0A" w14:textId="06DC5D49" w:rsidR="00ED2766" w:rsidRPr="00CD6567" w:rsidRDefault="00ED2766" w:rsidP="004B40EF">
            <w:pPr>
              <w:spacing w:before="120" w:after="20" w:line="276" w:lineRule="auto"/>
              <w:jc w:val="both"/>
              <w:rPr>
                <w:rFonts w:asciiTheme="minorHAnsi" w:hAnsiTheme="minorHAnsi" w:cstheme="minorHAnsi"/>
                <w:sz w:val="22"/>
                <w:szCs w:val="22"/>
                <w:lang w:val="nl-BE"/>
              </w:rPr>
            </w:pPr>
            <w:r w:rsidRPr="00CD6567">
              <w:rPr>
                <w:rFonts w:asciiTheme="minorHAnsi" w:hAnsiTheme="minorHAnsi" w:cstheme="minorHAnsi"/>
                <w:sz w:val="22"/>
                <w:szCs w:val="22"/>
                <w:lang w:val="nl-BE"/>
              </w:rPr>
              <w:t xml:space="preserve">Bronbeheerder: </w:t>
            </w:r>
            <w:r w:rsidR="00005BB8">
              <w:rPr>
                <w:rStyle w:val="normaltextrun"/>
                <w:bdr w:val="none" w:sz="0" w:space="0" w:color="auto" w:frame="1"/>
              </w:rPr>
              <w:t>Coördinatiecommissie Integraal Waterbeleid</w:t>
            </w:r>
          </w:p>
          <w:p w14:paraId="79862DE2" w14:textId="43689200" w:rsidR="00ED2766" w:rsidRPr="00CD6567" w:rsidRDefault="00ED2766" w:rsidP="004B40EF">
            <w:pPr>
              <w:spacing w:before="120" w:after="20" w:line="276" w:lineRule="auto"/>
              <w:jc w:val="both"/>
              <w:rPr>
                <w:rFonts w:asciiTheme="minorHAnsi" w:hAnsiTheme="minorHAnsi" w:cstheme="minorHAnsi"/>
                <w:sz w:val="22"/>
                <w:szCs w:val="22"/>
                <w:lang w:val="nl-BE"/>
              </w:rPr>
            </w:pPr>
            <w:r w:rsidRPr="00CD6567">
              <w:rPr>
                <w:rFonts w:asciiTheme="minorHAnsi" w:hAnsiTheme="minorHAnsi" w:cstheme="minorHAnsi"/>
                <w:sz w:val="22"/>
                <w:szCs w:val="22"/>
                <w:lang w:val="nl-BE"/>
              </w:rPr>
              <w:t xml:space="preserve">Contactpersoon bron: </w:t>
            </w:r>
            <w:r w:rsidR="00DE1E1F">
              <w:rPr>
                <w:rFonts w:asciiTheme="minorHAnsi" w:hAnsiTheme="minorHAnsi" w:cstheme="minorHAnsi"/>
                <w:sz w:val="22"/>
                <w:szCs w:val="22"/>
                <w:lang w:val="nl-BE"/>
              </w:rPr>
              <w:t>???</w:t>
            </w:r>
          </w:p>
          <w:p w14:paraId="7FED45F2" w14:textId="77777777" w:rsidR="00F13681" w:rsidRPr="00CD6567" w:rsidRDefault="00F13681" w:rsidP="004B40EF">
            <w:pPr>
              <w:spacing w:before="120" w:after="20" w:line="276" w:lineRule="auto"/>
              <w:jc w:val="both"/>
              <w:rPr>
                <w:rFonts w:asciiTheme="minorHAnsi" w:hAnsiTheme="minorHAnsi" w:cstheme="minorHAnsi"/>
                <w:sz w:val="22"/>
                <w:szCs w:val="22"/>
                <w:lang w:val="nl-BE"/>
              </w:rPr>
            </w:pPr>
            <w:r w:rsidRPr="00CD6567">
              <w:rPr>
                <w:rFonts w:asciiTheme="minorHAnsi" w:hAnsiTheme="minorHAnsi" w:cstheme="minorHAnsi"/>
                <w:sz w:val="22"/>
                <w:szCs w:val="22"/>
              </w:rPr>
              <w:t>B</w:t>
            </w:r>
            <w:r w:rsidRPr="00CD6567">
              <w:rPr>
                <w:rFonts w:asciiTheme="minorHAnsi" w:hAnsiTheme="minorHAnsi" w:cstheme="minorHAnsi"/>
                <w:sz w:val="22"/>
                <w:szCs w:val="22"/>
                <w:lang w:val="nl-BE"/>
              </w:rPr>
              <w:t xml:space="preserve">etreft: </w:t>
            </w:r>
            <w:r w:rsidR="00307B7A" w:rsidRPr="00CD6567">
              <w:rPr>
                <w:rFonts w:asciiTheme="minorHAnsi" w:hAnsiTheme="minorHAnsi" w:cstheme="minorHAnsi"/>
                <w:sz w:val="22"/>
                <w:szCs w:val="22"/>
              </w:rPr>
              <w:t xml:space="preserve"> </w:t>
            </w:r>
            <w:r w:rsidR="00E17270" w:rsidRPr="00CD6567">
              <w:rPr>
                <w:rFonts w:asciiTheme="minorHAnsi" w:hAnsiTheme="minorHAnsi" w:cstheme="minorHAnsi"/>
                <w:sz w:val="22"/>
                <w:szCs w:val="22"/>
              </w:rPr>
              <w:t>E</w:t>
            </w:r>
            <w:r w:rsidR="00DE1932" w:rsidRPr="00CD6567">
              <w:rPr>
                <w:rFonts w:asciiTheme="minorHAnsi" w:hAnsiTheme="minorHAnsi" w:cstheme="minorHAnsi"/>
                <w:sz w:val="22"/>
                <w:szCs w:val="22"/>
                <w:lang w:val="nl-BE"/>
              </w:rPr>
              <w:t>rkenningsproces authentieke gegevensbronnen</w:t>
            </w:r>
          </w:p>
          <w:p w14:paraId="63E0D681" w14:textId="6C0EC0FD" w:rsidR="00F13681" w:rsidRPr="00236293" w:rsidRDefault="00F13681" w:rsidP="004B40EF">
            <w:pPr>
              <w:spacing w:before="120" w:after="20" w:line="276" w:lineRule="auto"/>
              <w:jc w:val="both"/>
              <w:rPr>
                <w:rFonts w:asciiTheme="minorHAnsi" w:hAnsiTheme="minorHAnsi" w:cstheme="minorHAnsi"/>
                <w:sz w:val="22"/>
                <w:szCs w:val="22"/>
                <w:lang w:val="fr-FR"/>
              </w:rPr>
            </w:pPr>
            <w:r w:rsidRPr="00236293">
              <w:rPr>
                <w:rFonts w:asciiTheme="minorHAnsi" w:hAnsiTheme="minorHAnsi" w:cstheme="minorHAnsi"/>
                <w:sz w:val="22"/>
                <w:szCs w:val="22"/>
                <w:lang w:val="fr-FR"/>
              </w:rPr>
              <w:t>e-mail:</w:t>
            </w:r>
            <w:r w:rsidR="00307B7A" w:rsidRPr="00236293">
              <w:rPr>
                <w:rFonts w:asciiTheme="minorHAnsi" w:hAnsiTheme="minorHAnsi" w:cstheme="minorHAnsi"/>
                <w:sz w:val="22"/>
                <w:szCs w:val="22"/>
                <w:lang w:val="fr-FR"/>
              </w:rPr>
              <w:t xml:space="preserve">  </w:t>
            </w:r>
            <w:r w:rsidRPr="00236293">
              <w:rPr>
                <w:rFonts w:asciiTheme="minorHAnsi" w:hAnsiTheme="minorHAnsi" w:cstheme="minorHAnsi"/>
                <w:sz w:val="22"/>
                <w:szCs w:val="22"/>
                <w:lang w:val="fr-FR"/>
              </w:rPr>
              <w:t xml:space="preserve"> </w:t>
            </w:r>
            <w:r w:rsidR="00DE1E1F" w:rsidRPr="00236293">
              <w:rPr>
                <w:rFonts w:asciiTheme="minorHAnsi" w:hAnsiTheme="minorHAnsi" w:cstheme="minorHAnsi"/>
                <w:sz w:val="22"/>
                <w:szCs w:val="22"/>
                <w:lang w:val="fr-FR"/>
              </w:rPr>
              <w:t>secretariaat_CIW</w:t>
            </w:r>
            <w:r w:rsidR="00236293" w:rsidRPr="00236293">
              <w:rPr>
                <w:rFonts w:asciiTheme="minorHAnsi" w:hAnsiTheme="minorHAnsi" w:cstheme="minorHAnsi"/>
                <w:sz w:val="22"/>
                <w:szCs w:val="22"/>
                <w:lang w:val="fr-FR"/>
              </w:rPr>
              <w:t>@v</w:t>
            </w:r>
            <w:r w:rsidR="00236293">
              <w:rPr>
                <w:rFonts w:asciiTheme="minorHAnsi" w:hAnsiTheme="minorHAnsi" w:cstheme="minorHAnsi"/>
                <w:sz w:val="22"/>
                <w:szCs w:val="22"/>
                <w:lang w:val="fr-FR"/>
              </w:rPr>
              <w:t>mm.be</w:t>
            </w:r>
          </w:p>
        </w:tc>
        <w:tc>
          <w:tcPr>
            <w:tcW w:w="311" w:type="dxa"/>
            <w:shd w:val="clear" w:color="auto" w:fill="auto"/>
          </w:tcPr>
          <w:p w14:paraId="4391F937" w14:textId="77777777" w:rsidR="00F13681" w:rsidRPr="00236293" w:rsidRDefault="00F13681" w:rsidP="004B40EF">
            <w:pPr>
              <w:spacing w:after="20" w:line="276" w:lineRule="auto"/>
              <w:jc w:val="both"/>
              <w:rPr>
                <w:rFonts w:asciiTheme="minorHAnsi" w:hAnsiTheme="minorHAnsi" w:cstheme="minorHAnsi"/>
                <w:sz w:val="22"/>
                <w:szCs w:val="22"/>
                <w:lang w:val="fr-FR"/>
              </w:rPr>
            </w:pPr>
          </w:p>
        </w:tc>
      </w:tr>
    </w:tbl>
    <w:p w14:paraId="2D635DF2" w14:textId="7B24BAC6" w:rsidR="00F13681" w:rsidRPr="004B40EF" w:rsidRDefault="00F13681" w:rsidP="004B40EF">
      <w:pPr>
        <w:spacing w:line="276" w:lineRule="auto"/>
        <w:jc w:val="both"/>
        <w:rPr>
          <w:rFonts w:asciiTheme="minorHAnsi" w:hAnsiTheme="minorHAnsi" w:cstheme="minorHAnsi"/>
          <w:sz w:val="22"/>
          <w:szCs w:val="22"/>
        </w:rPr>
        <w:sectPr w:rsidR="00F13681" w:rsidRPr="004B40EF" w:rsidSect="006A32C0">
          <w:footerReference w:type="default" r:id="rId11"/>
          <w:footerReference w:type="first" r:id="rId12"/>
          <w:pgSz w:w="11906" w:h="16838"/>
          <w:pgMar w:top="851" w:right="851" w:bottom="618" w:left="1134" w:header="709" w:footer="709" w:gutter="0"/>
          <w:cols w:space="708"/>
          <w:docGrid w:linePitch="360"/>
        </w:sectPr>
      </w:pPr>
      <w:r w:rsidRPr="004B40EF">
        <w:rPr>
          <w:rFonts w:asciiTheme="minorHAnsi" w:hAnsiTheme="minorHAnsi" w:cstheme="minorHAnsi"/>
          <w:sz w:val="22"/>
          <w:szCs w:val="22"/>
        </w:rPr>
        <w:t>////////////////////////////////////////////////////////////////////////////////////////////////////////////////////</w:t>
      </w:r>
    </w:p>
    <w:p w14:paraId="5817CCFA" w14:textId="77777777" w:rsidR="00F13681" w:rsidRPr="004B40EF" w:rsidRDefault="00F13681" w:rsidP="004B40EF">
      <w:pPr>
        <w:spacing w:line="276" w:lineRule="auto"/>
        <w:jc w:val="both"/>
        <w:rPr>
          <w:rFonts w:asciiTheme="minorHAnsi" w:hAnsiTheme="minorHAnsi" w:cstheme="minorHAnsi"/>
          <w:sz w:val="22"/>
          <w:szCs w:val="22"/>
        </w:rPr>
      </w:pPr>
    </w:p>
    <w:p w14:paraId="241F7846" w14:textId="3174F86A" w:rsidR="00F13681" w:rsidRPr="00012D92" w:rsidRDefault="009D00EA" w:rsidP="00012D92">
      <w:pPr>
        <w:pStyle w:val="Kop1"/>
      </w:pPr>
      <w:r w:rsidRPr="00012D92">
        <w:t>SITUERING</w:t>
      </w:r>
    </w:p>
    <w:p w14:paraId="6655ED05" w14:textId="6BA6CB33" w:rsidR="00DE2186" w:rsidRPr="004B40EF" w:rsidRDefault="00E54D36" w:rsidP="004B40EF">
      <w:pPr>
        <w:spacing w:after="120" w:line="276" w:lineRule="auto"/>
        <w:jc w:val="both"/>
        <w:rPr>
          <w:rFonts w:asciiTheme="minorHAnsi" w:hAnsiTheme="minorHAnsi" w:cstheme="minorHAnsi"/>
          <w:sz w:val="22"/>
          <w:szCs w:val="22"/>
        </w:rPr>
      </w:pPr>
      <w:bookmarkStart w:id="0" w:name="_Hlk22560857"/>
      <w:r w:rsidRPr="004B40EF">
        <w:rPr>
          <w:rFonts w:asciiTheme="minorHAnsi" w:hAnsiTheme="minorHAnsi" w:cstheme="minorHAnsi"/>
          <w:sz w:val="22"/>
          <w:szCs w:val="22"/>
        </w:rPr>
        <w:t>Een authentieke gegevensbron is de meest volledige en kwaliteitsvolle verzameling van gegevens die op elektronische wijze worden bijgehouden. Authentieke gegevensbronnen zijn nuttig of noodzakelijk bij de uitvoering van taken van algemeen belang. A</w:t>
      </w:r>
      <w:r w:rsidR="00DE1932" w:rsidRPr="004B40EF">
        <w:rPr>
          <w:rFonts w:asciiTheme="minorHAnsi" w:hAnsiTheme="minorHAnsi" w:cstheme="minorHAnsi"/>
          <w:sz w:val="22"/>
          <w:szCs w:val="22"/>
        </w:rPr>
        <w:t xml:space="preserve">uthentieke gegevensbronnen zorgen voor een betere bediening van burgers, bedrijven en overheden door de </w:t>
      </w:r>
      <w:r w:rsidR="009D00EA" w:rsidRPr="004B40EF">
        <w:rPr>
          <w:rFonts w:asciiTheme="minorHAnsi" w:hAnsiTheme="minorHAnsi" w:cstheme="minorHAnsi"/>
          <w:sz w:val="22"/>
          <w:szCs w:val="22"/>
        </w:rPr>
        <w:t>Vlaamse overheid</w:t>
      </w:r>
      <w:r w:rsidR="00DE1932" w:rsidRPr="004B40EF">
        <w:rPr>
          <w:rFonts w:asciiTheme="minorHAnsi" w:hAnsiTheme="minorHAnsi" w:cstheme="minorHAnsi"/>
          <w:sz w:val="22"/>
          <w:szCs w:val="22"/>
        </w:rPr>
        <w:t>. Ze doen dit door ervoor te zorgen dat informatie slechts éénmalig wordt ingewonnen maar door velen gebruikt kan worden.</w:t>
      </w:r>
    </w:p>
    <w:p w14:paraId="0972BF9F" w14:textId="4A3E748B" w:rsidR="00DE2186" w:rsidRPr="004B40EF" w:rsidRDefault="00DE1932" w:rsidP="004B40EF">
      <w:pPr>
        <w:spacing w:line="276" w:lineRule="auto"/>
        <w:jc w:val="both"/>
        <w:rPr>
          <w:rFonts w:asciiTheme="minorHAnsi" w:hAnsiTheme="minorHAnsi" w:cstheme="minorHAnsi"/>
          <w:sz w:val="22"/>
          <w:szCs w:val="22"/>
        </w:rPr>
      </w:pPr>
      <w:r w:rsidRPr="004B40EF">
        <w:rPr>
          <w:rFonts w:asciiTheme="minorHAnsi" w:hAnsiTheme="minorHAnsi" w:cstheme="minorHAnsi"/>
          <w:sz w:val="22"/>
          <w:szCs w:val="22"/>
        </w:rPr>
        <w:t>Niet iedereen kan zich zomaar authentieke bron noemen, om dit label te krijgen moet er voldaan worden aan een aantal voorwaarden</w:t>
      </w:r>
      <w:r w:rsidR="003F0804" w:rsidRPr="003F0804">
        <w:rPr>
          <w:rFonts w:asciiTheme="minorHAnsi" w:hAnsiTheme="minorHAnsi" w:cstheme="minorHAnsi"/>
          <w:sz w:val="22"/>
          <w:szCs w:val="22"/>
        </w:rPr>
        <w:t>, bepaald door het besluit van de Vlaamse Regering van 15 mei 2009 houdende de uitvoering van artikel III.66, III.67 en III.68 van het bestuursdecreet van 7 december 2018</w:t>
      </w:r>
      <w:r w:rsidRPr="004B40EF">
        <w:rPr>
          <w:rFonts w:asciiTheme="minorHAnsi" w:hAnsiTheme="minorHAnsi" w:cstheme="minorHAnsi"/>
          <w:sz w:val="22"/>
          <w:szCs w:val="22"/>
        </w:rPr>
        <w:t>. In de werkgroep authentieke gegevensbronnen w</w:t>
      </w:r>
      <w:r w:rsidR="009D00EA" w:rsidRPr="004B40EF">
        <w:rPr>
          <w:rFonts w:asciiTheme="minorHAnsi" w:hAnsiTheme="minorHAnsi" w:cstheme="minorHAnsi"/>
          <w:sz w:val="22"/>
          <w:szCs w:val="22"/>
        </w:rPr>
        <w:t>erd</w:t>
      </w:r>
      <w:r w:rsidRPr="004B40EF">
        <w:rPr>
          <w:rFonts w:asciiTheme="minorHAnsi" w:hAnsiTheme="minorHAnsi" w:cstheme="minorHAnsi"/>
          <w:sz w:val="22"/>
          <w:szCs w:val="22"/>
        </w:rPr>
        <w:t xml:space="preserve"> gewerkt aan het finetunen van een erkenningsprocedure. Aan de hand van deze procedure </w:t>
      </w:r>
      <w:r w:rsidR="009D00EA" w:rsidRPr="004B40EF">
        <w:rPr>
          <w:rFonts w:asciiTheme="minorHAnsi" w:hAnsiTheme="minorHAnsi" w:cstheme="minorHAnsi"/>
          <w:sz w:val="22"/>
          <w:szCs w:val="22"/>
        </w:rPr>
        <w:t xml:space="preserve">werd door de werkgroep authentieke gegevensbronnen </w:t>
      </w:r>
      <w:r w:rsidR="00AE0C94">
        <w:rPr>
          <w:rFonts w:asciiTheme="minorHAnsi" w:hAnsiTheme="minorHAnsi" w:cstheme="minorHAnsi"/>
          <w:sz w:val="22"/>
          <w:szCs w:val="22"/>
        </w:rPr>
        <w:t xml:space="preserve">op </w:t>
      </w:r>
      <w:r w:rsidR="00275BF9">
        <w:rPr>
          <w:rFonts w:asciiTheme="minorHAnsi" w:hAnsiTheme="minorHAnsi" w:cstheme="minorHAnsi"/>
          <w:sz w:val="22"/>
          <w:szCs w:val="22"/>
        </w:rPr>
        <w:t xml:space="preserve">8 oktober </w:t>
      </w:r>
      <w:r w:rsidR="00AE0C94">
        <w:rPr>
          <w:rFonts w:asciiTheme="minorHAnsi" w:hAnsiTheme="minorHAnsi" w:cstheme="minorHAnsi"/>
          <w:sz w:val="22"/>
          <w:szCs w:val="22"/>
        </w:rPr>
        <w:t xml:space="preserve">2019 </w:t>
      </w:r>
      <w:r w:rsidR="0011772F" w:rsidRPr="004B40EF">
        <w:rPr>
          <w:rFonts w:asciiTheme="minorHAnsi" w:hAnsiTheme="minorHAnsi" w:cstheme="minorHAnsi"/>
          <w:sz w:val="22"/>
          <w:szCs w:val="22"/>
        </w:rPr>
        <w:t xml:space="preserve">beslist dat </w:t>
      </w:r>
      <w:r w:rsidR="009D00EA" w:rsidRPr="004B40EF">
        <w:rPr>
          <w:rFonts w:asciiTheme="minorHAnsi" w:hAnsiTheme="minorHAnsi" w:cstheme="minorHAnsi"/>
          <w:sz w:val="22"/>
          <w:szCs w:val="22"/>
        </w:rPr>
        <w:t>de ‘</w:t>
      </w:r>
      <w:r w:rsidR="003B1D53">
        <w:rPr>
          <w:rFonts w:asciiTheme="minorHAnsi" w:hAnsiTheme="minorHAnsi" w:cstheme="minorHAnsi"/>
          <w:sz w:val="22"/>
          <w:szCs w:val="22"/>
          <w:lang w:val="nl-BE"/>
        </w:rPr>
        <w:t>Overstromingsgevoelige gebieden / Watertoets</w:t>
      </w:r>
      <w:r w:rsidR="009D00EA" w:rsidRPr="004B40EF">
        <w:rPr>
          <w:rFonts w:asciiTheme="minorHAnsi" w:hAnsiTheme="minorHAnsi" w:cstheme="minorHAnsi"/>
          <w:sz w:val="22"/>
          <w:szCs w:val="22"/>
        </w:rPr>
        <w:t>’</w:t>
      </w:r>
      <w:r w:rsidR="0011772F" w:rsidRPr="004B40EF">
        <w:rPr>
          <w:rFonts w:asciiTheme="minorHAnsi" w:hAnsiTheme="minorHAnsi" w:cstheme="minorHAnsi"/>
          <w:sz w:val="22"/>
          <w:szCs w:val="22"/>
        </w:rPr>
        <w:t xml:space="preserve"> voldoet aan de voorwaarden om erkend te worden als authentieke gegevensbron.</w:t>
      </w:r>
      <w:r w:rsidR="00DE2186" w:rsidRPr="004B40EF">
        <w:rPr>
          <w:rFonts w:asciiTheme="minorHAnsi" w:hAnsiTheme="minorHAnsi" w:cstheme="minorHAnsi"/>
          <w:sz w:val="22"/>
          <w:szCs w:val="22"/>
        </w:rPr>
        <w:t xml:space="preserve"> </w:t>
      </w:r>
    </w:p>
    <w:bookmarkEnd w:id="0"/>
    <w:p w14:paraId="122DF255" w14:textId="4334071A" w:rsidR="00F13681" w:rsidRDefault="00E62A2D" w:rsidP="00012D92">
      <w:pPr>
        <w:pStyle w:val="Kop1"/>
      </w:pPr>
      <w:r w:rsidRPr="00012D92">
        <w:t>gegevensbron</w:t>
      </w:r>
      <w:r w:rsidR="00AB4095" w:rsidRPr="00012D92">
        <w:t xml:space="preserve"> </w:t>
      </w:r>
      <w:r w:rsidR="008A12E4">
        <w:t>–</w:t>
      </w:r>
      <w:r w:rsidR="00AB4095" w:rsidRPr="00012D92">
        <w:t xml:space="preserve"> presentatie</w:t>
      </w:r>
    </w:p>
    <w:p w14:paraId="6414D4D9" w14:textId="5AE62C13" w:rsidR="00897021" w:rsidRDefault="00305382" w:rsidP="00305382">
      <w:pPr>
        <w:spacing w:line="276" w:lineRule="auto"/>
        <w:jc w:val="both"/>
        <w:rPr>
          <w:rFonts w:asciiTheme="minorHAnsi" w:hAnsiTheme="minorHAnsi" w:cs="Arial"/>
          <w:sz w:val="22"/>
          <w:szCs w:val="22"/>
          <w:shd w:val="clear" w:color="auto" w:fill="FFFFFF"/>
        </w:rPr>
      </w:pPr>
      <w:r w:rsidRPr="00305382">
        <w:rPr>
          <w:rFonts w:asciiTheme="minorHAnsi" w:hAnsiTheme="minorHAnsi" w:cs="Arial"/>
          <w:sz w:val="22"/>
          <w:szCs w:val="22"/>
          <w:shd w:val="clear" w:color="auto" w:fill="FFFFFF"/>
        </w:rPr>
        <w:t xml:space="preserve">In het kader van de watertoets is een vierde versie van de kaart aangemaakt die voor het ganse Vlaams Gewest de overstromingsgevoelige gebieden tot op perceelsniveau weergeeft. De kaart bevat de effectief overstromingsgevoelige gebieden (donkerblauwe laag) en de mogelijk overstromingsgevoelige gebieden (lichtblauwe laag). In deze nieuwe versie werden de effectief overstromingsgevoelige gebieden met informatie uit nieuwe en </w:t>
      </w:r>
      <w:r w:rsidR="00437C74" w:rsidRPr="00305382">
        <w:rPr>
          <w:rFonts w:asciiTheme="minorHAnsi" w:hAnsiTheme="minorHAnsi" w:cs="Arial"/>
          <w:sz w:val="22"/>
          <w:szCs w:val="22"/>
          <w:shd w:val="clear" w:color="auto" w:fill="FFFFFF"/>
        </w:rPr>
        <w:t>geüpdatete</w:t>
      </w:r>
      <w:r w:rsidRPr="00305382">
        <w:rPr>
          <w:rFonts w:asciiTheme="minorHAnsi" w:hAnsiTheme="minorHAnsi" w:cs="Arial"/>
          <w:sz w:val="22"/>
          <w:szCs w:val="22"/>
          <w:shd w:val="clear" w:color="auto" w:fill="FFFFFF"/>
        </w:rPr>
        <w:t xml:space="preserve"> gemodelleerde overstromingsgebieden verwerkt, naast de overige lokale overstromingen tussen 2006 en nu.</w:t>
      </w:r>
      <w:r w:rsidR="00437C74">
        <w:rPr>
          <w:rFonts w:asciiTheme="minorHAnsi" w:hAnsiTheme="minorHAnsi" w:cs="Arial"/>
          <w:sz w:val="22"/>
          <w:szCs w:val="22"/>
          <w:shd w:val="clear" w:color="auto" w:fill="FFFFFF"/>
        </w:rPr>
        <w:t xml:space="preserve"> </w:t>
      </w:r>
      <w:r w:rsidRPr="00305382">
        <w:rPr>
          <w:rFonts w:asciiTheme="minorHAnsi" w:hAnsiTheme="minorHAnsi" w:cs="Arial"/>
          <w:sz w:val="22"/>
          <w:szCs w:val="22"/>
          <w:shd w:val="clear" w:color="auto" w:fill="FFFFFF"/>
        </w:rPr>
        <w:t>Op 1 juli 2017 trad een aanpassing aan het uitvoeringsbesluit rond de watertoets in werking. De aanpassingen aan het besluit die de Vlaamse Regering op 15 mei 2017 goedkeurde, moeten hiervoor zorgen.</w:t>
      </w:r>
      <w:r w:rsidR="00437C74">
        <w:rPr>
          <w:rFonts w:asciiTheme="minorHAnsi" w:hAnsiTheme="minorHAnsi" w:cs="Arial"/>
          <w:sz w:val="22"/>
          <w:szCs w:val="22"/>
          <w:shd w:val="clear" w:color="auto" w:fill="FFFFFF"/>
        </w:rPr>
        <w:t xml:space="preserve"> </w:t>
      </w:r>
      <w:r w:rsidRPr="00305382">
        <w:rPr>
          <w:rFonts w:asciiTheme="minorHAnsi" w:hAnsiTheme="minorHAnsi" w:cs="Arial"/>
          <w:sz w:val="22"/>
          <w:szCs w:val="22"/>
          <w:shd w:val="clear" w:color="auto" w:fill="FFFFFF"/>
        </w:rPr>
        <w:t>In tegenstelling tot de vorige versies, is de versie van 2017 een vectorbestand</w:t>
      </w:r>
      <w:r w:rsidR="00E713F8">
        <w:rPr>
          <w:rFonts w:asciiTheme="minorHAnsi" w:hAnsiTheme="minorHAnsi" w:cs="Arial"/>
          <w:sz w:val="22"/>
          <w:szCs w:val="22"/>
          <w:shd w:val="clear" w:color="auto" w:fill="FFFFFF"/>
        </w:rPr>
        <w:t>.</w:t>
      </w:r>
    </w:p>
    <w:p w14:paraId="4B35B4A9" w14:textId="0607D99F" w:rsidR="00E713F8" w:rsidRPr="00305382" w:rsidRDefault="00E713F8" w:rsidP="00305382">
      <w:pPr>
        <w:spacing w:line="276" w:lineRule="auto"/>
        <w:jc w:val="both"/>
        <w:rPr>
          <w:rFonts w:asciiTheme="minorHAnsi" w:hAnsiTheme="minorHAnsi"/>
          <w:sz w:val="32"/>
          <w:szCs w:val="32"/>
        </w:rPr>
      </w:pPr>
      <w:r>
        <w:rPr>
          <w:rFonts w:asciiTheme="minorHAnsi" w:hAnsiTheme="minorHAnsi" w:cs="Arial"/>
          <w:sz w:val="22"/>
          <w:szCs w:val="22"/>
          <w:shd w:val="clear" w:color="auto" w:fill="FFFFFF"/>
        </w:rPr>
        <w:t>Meer informatie: www.waterinfo.be/watertoets</w:t>
      </w:r>
    </w:p>
    <w:p w14:paraId="5651FC94" w14:textId="24580F0C" w:rsidR="004C582A" w:rsidRDefault="004C582A" w:rsidP="00A645FC">
      <w:pPr>
        <w:pStyle w:val="Kop1"/>
        <w:rPr>
          <w:lang w:val="nl-BE"/>
        </w:rPr>
      </w:pPr>
      <w:r w:rsidRPr="004B40EF">
        <w:rPr>
          <w:lang w:val="nl-BE"/>
        </w:rPr>
        <w:t>Belang van de bron en meerwaarde</w:t>
      </w:r>
    </w:p>
    <w:p w14:paraId="6146184C" w14:textId="7DCC63D2" w:rsidR="004E6324" w:rsidRPr="004E6324" w:rsidRDefault="006E0529" w:rsidP="004E6324">
      <w:pPr>
        <w:rPr>
          <w:lang w:val="nl-BE"/>
        </w:rPr>
      </w:pPr>
      <w:r w:rsidRPr="006E0529">
        <w:rPr>
          <w:highlight w:val="yellow"/>
          <w:lang w:val="nl-BE"/>
        </w:rPr>
        <w:t>In te vullen</w:t>
      </w:r>
    </w:p>
    <w:p w14:paraId="1266BAF8" w14:textId="57FB29C5" w:rsidR="00BD2A95" w:rsidRDefault="00BD2A95" w:rsidP="00BD2A95">
      <w:pPr>
        <w:pStyle w:val="Kop1"/>
        <w:rPr>
          <w:lang w:val="nl-BE"/>
        </w:rPr>
      </w:pPr>
      <w:r>
        <w:rPr>
          <w:lang w:val="nl-BE"/>
        </w:rPr>
        <w:lastRenderedPageBreak/>
        <w:t>Gebruikers</w:t>
      </w:r>
    </w:p>
    <w:p w14:paraId="2C224A1F" w14:textId="616A3983" w:rsidR="00BE0222" w:rsidRPr="006E0529" w:rsidRDefault="006E0529" w:rsidP="006E0529">
      <w:pPr>
        <w:spacing w:before="120" w:after="120" w:line="276" w:lineRule="auto"/>
        <w:jc w:val="both"/>
        <w:rPr>
          <w:rFonts w:asciiTheme="minorHAnsi" w:hAnsiTheme="minorHAnsi" w:cstheme="minorHAnsi"/>
          <w:sz w:val="22"/>
          <w:szCs w:val="22"/>
          <w:highlight w:val="yellow"/>
          <w:lang w:val="nl-BE"/>
        </w:rPr>
      </w:pPr>
      <w:r w:rsidRPr="006E0529">
        <w:rPr>
          <w:rFonts w:asciiTheme="minorHAnsi" w:hAnsiTheme="minorHAnsi" w:cstheme="minorHAnsi"/>
          <w:sz w:val="22"/>
          <w:szCs w:val="22"/>
          <w:highlight w:val="yellow"/>
          <w:lang w:val="nl-BE"/>
        </w:rPr>
        <w:t>In te vullen</w:t>
      </w:r>
    </w:p>
    <w:p w14:paraId="608B4CB0" w14:textId="0C45002C" w:rsidR="00F13681" w:rsidRPr="00012D92" w:rsidRDefault="00E62A2D" w:rsidP="00012D92">
      <w:pPr>
        <w:pStyle w:val="Kop1"/>
      </w:pPr>
      <w:r w:rsidRPr="00012D92">
        <w:t>voorwaarden erkenning</w:t>
      </w:r>
    </w:p>
    <w:p w14:paraId="40F7CF26" w14:textId="53981325" w:rsidR="004A421E" w:rsidRPr="004B40EF" w:rsidRDefault="004A421E" w:rsidP="004B40EF">
      <w:pPr>
        <w:spacing w:line="276" w:lineRule="auto"/>
        <w:jc w:val="both"/>
        <w:rPr>
          <w:rFonts w:asciiTheme="minorHAnsi" w:hAnsiTheme="minorHAnsi" w:cstheme="minorHAnsi"/>
          <w:sz w:val="22"/>
          <w:szCs w:val="22"/>
          <w:lang w:val="nl-BE"/>
        </w:rPr>
      </w:pPr>
      <w:r w:rsidRPr="006E0529">
        <w:rPr>
          <w:rFonts w:asciiTheme="minorHAnsi" w:hAnsiTheme="minorHAnsi" w:cstheme="minorHAnsi"/>
          <w:sz w:val="22"/>
          <w:szCs w:val="22"/>
          <w:lang w:val="nl-BE"/>
        </w:rPr>
        <w:t xml:space="preserve">De werkgroep </w:t>
      </w:r>
      <w:r w:rsidR="00275BF9" w:rsidRPr="006E0529">
        <w:rPr>
          <w:rFonts w:asciiTheme="minorHAnsi" w:hAnsiTheme="minorHAnsi" w:cstheme="minorHAnsi"/>
          <w:sz w:val="22"/>
          <w:szCs w:val="22"/>
          <w:lang w:val="nl-BE"/>
        </w:rPr>
        <w:t>concludeert</w:t>
      </w:r>
      <w:r w:rsidRPr="006E0529">
        <w:rPr>
          <w:rFonts w:asciiTheme="minorHAnsi" w:hAnsiTheme="minorHAnsi" w:cstheme="minorHAnsi"/>
          <w:sz w:val="22"/>
          <w:szCs w:val="22"/>
          <w:lang w:val="nl-BE"/>
        </w:rPr>
        <w:t xml:space="preserve"> dat de voorgelegde bron aan alle voorwaarden</w:t>
      </w:r>
      <w:r w:rsidR="006B44E9" w:rsidRPr="006E0529">
        <w:rPr>
          <w:rFonts w:asciiTheme="minorHAnsi" w:hAnsiTheme="minorHAnsi" w:cstheme="minorHAnsi"/>
          <w:sz w:val="22"/>
          <w:szCs w:val="22"/>
          <w:lang w:val="nl-BE"/>
        </w:rPr>
        <w:t>, bepaald in het besluit van de Vlaamse Regering van 15 mei 2009,</w:t>
      </w:r>
      <w:r w:rsidRPr="006E0529">
        <w:rPr>
          <w:rFonts w:asciiTheme="minorHAnsi" w:hAnsiTheme="minorHAnsi" w:cstheme="minorHAnsi"/>
          <w:sz w:val="22"/>
          <w:szCs w:val="22"/>
          <w:lang w:val="nl-BE"/>
        </w:rPr>
        <w:t xml:space="preserve"> voldoet om tot erkenning over te gaan.</w:t>
      </w:r>
      <w:r w:rsidR="00410C23" w:rsidRPr="006E0529">
        <w:t xml:space="preserve"> </w:t>
      </w:r>
      <w:r w:rsidR="00C75E7D" w:rsidRPr="006E0529">
        <w:rPr>
          <w:rFonts w:asciiTheme="minorHAnsi" w:hAnsiTheme="minorHAnsi" w:cstheme="minorHAnsi"/>
          <w:sz w:val="22"/>
          <w:szCs w:val="22"/>
          <w:lang w:val="nl-BE"/>
        </w:rPr>
        <w:t>Zie verder</w:t>
      </w:r>
      <w:r w:rsidR="00410C23" w:rsidRPr="006E0529">
        <w:rPr>
          <w:rFonts w:asciiTheme="minorHAnsi" w:hAnsiTheme="minorHAnsi" w:cstheme="minorHAnsi"/>
          <w:sz w:val="22"/>
          <w:szCs w:val="22"/>
          <w:lang w:val="nl-BE"/>
        </w:rPr>
        <w:t xml:space="preserve"> punt </w:t>
      </w:r>
      <w:r w:rsidR="003B3DC1" w:rsidRPr="006E0529">
        <w:rPr>
          <w:rFonts w:asciiTheme="minorHAnsi" w:hAnsiTheme="minorHAnsi" w:cstheme="minorHAnsi"/>
          <w:sz w:val="22"/>
          <w:szCs w:val="22"/>
          <w:lang w:val="nl-BE"/>
        </w:rPr>
        <w:t>8</w:t>
      </w:r>
      <w:r w:rsidR="00410C23" w:rsidRPr="006E0529">
        <w:rPr>
          <w:rFonts w:asciiTheme="minorHAnsi" w:hAnsiTheme="minorHAnsi" w:cstheme="minorHAnsi"/>
          <w:sz w:val="22"/>
          <w:szCs w:val="22"/>
          <w:lang w:val="nl-BE"/>
        </w:rPr>
        <w:t>.</w:t>
      </w:r>
    </w:p>
    <w:p w14:paraId="0195EFAD" w14:textId="622A34CC" w:rsidR="000A43F9" w:rsidRPr="00012D92" w:rsidRDefault="000A43F9" w:rsidP="00012D92">
      <w:pPr>
        <w:pStyle w:val="Kop1"/>
      </w:pPr>
      <w:r w:rsidRPr="00012D92">
        <w:t>Feedback bronbeheerder</w:t>
      </w:r>
    </w:p>
    <w:p w14:paraId="6F34D38E" w14:textId="58182586" w:rsidR="00AD2E21" w:rsidRPr="004B40EF" w:rsidRDefault="00C073E2" w:rsidP="004B40EF">
      <w:pPr>
        <w:shd w:val="clear" w:color="auto" w:fill="FFFFFF"/>
        <w:spacing w:after="75" w:line="276" w:lineRule="auto"/>
        <w:contextualSpacing/>
        <w:jc w:val="both"/>
        <w:rPr>
          <w:rFonts w:asciiTheme="minorHAnsi" w:hAnsiTheme="minorHAnsi" w:cstheme="minorHAnsi"/>
          <w:sz w:val="22"/>
          <w:szCs w:val="22"/>
          <w:lang w:val="nl-BE"/>
        </w:rPr>
      </w:pPr>
      <w:r w:rsidRPr="006E0529">
        <w:rPr>
          <w:rFonts w:asciiTheme="minorHAnsi" w:hAnsiTheme="minorHAnsi" w:cstheme="minorHAnsi"/>
          <w:sz w:val="22"/>
          <w:szCs w:val="22"/>
          <w:lang w:val="nl-BE"/>
        </w:rPr>
        <w:t>De bronbeheerder heeft geen opmerkingen geformuleerd.</w:t>
      </w:r>
    </w:p>
    <w:p w14:paraId="03522BB4" w14:textId="2BE015C2" w:rsidR="000A43F9" w:rsidRPr="00C73B35" w:rsidRDefault="000A43F9" w:rsidP="00C73B35">
      <w:pPr>
        <w:pStyle w:val="Kop1"/>
      </w:pPr>
      <w:r w:rsidRPr="00C73B35">
        <w:t>feedback uit publieke review</w:t>
      </w:r>
    </w:p>
    <w:p w14:paraId="4EAF81ED" w14:textId="3F247C18" w:rsidR="000A43F9" w:rsidRDefault="000A43F9" w:rsidP="004B40EF">
      <w:pPr>
        <w:spacing w:line="276" w:lineRule="auto"/>
        <w:jc w:val="both"/>
        <w:rPr>
          <w:rFonts w:asciiTheme="minorHAnsi" w:hAnsiTheme="minorHAnsi" w:cstheme="minorHAnsi"/>
          <w:sz w:val="22"/>
          <w:szCs w:val="22"/>
        </w:rPr>
      </w:pPr>
      <w:r w:rsidRPr="008F5960">
        <w:rPr>
          <w:rFonts w:asciiTheme="minorHAnsi" w:hAnsiTheme="minorHAnsi" w:cstheme="minorHAnsi"/>
          <w:sz w:val="22"/>
          <w:szCs w:val="22"/>
          <w:highlight w:val="yellow"/>
        </w:rPr>
        <w:t xml:space="preserve">De publieke review van de betreffende bron </w:t>
      </w:r>
      <w:r w:rsidR="002D3C6A" w:rsidRPr="008F5960">
        <w:rPr>
          <w:rFonts w:asciiTheme="minorHAnsi" w:hAnsiTheme="minorHAnsi" w:cstheme="minorHAnsi"/>
          <w:sz w:val="22"/>
          <w:szCs w:val="22"/>
          <w:highlight w:val="yellow"/>
        </w:rPr>
        <w:t xml:space="preserve">die liep tot 8 oktober 2019 </w:t>
      </w:r>
      <w:r w:rsidRPr="008F5960">
        <w:rPr>
          <w:rFonts w:asciiTheme="minorHAnsi" w:hAnsiTheme="minorHAnsi" w:cstheme="minorHAnsi"/>
          <w:sz w:val="22"/>
          <w:szCs w:val="22"/>
          <w:highlight w:val="yellow"/>
        </w:rPr>
        <w:t xml:space="preserve">leverde </w:t>
      </w:r>
      <w:r w:rsidR="003E40C9" w:rsidRPr="008F5960">
        <w:rPr>
          <w:rFonts w:asciiTheme="minorHAnsi" w:hAnsiTheme="minorHAnsi" w:cstheme="minorHAnsi"/>
          <w:sz w:val="22"/>
          <w:szCs w:val="22"/>
          <w:highlight w:val="yellow"/>
        </w:rPr>
        <w:t>geen</w:t>
      </w:r>
      <w:r w:rsidRPr="008F5960">
        <w:rPr>
          <w:rFonts w:asciiTheme="minorHAnsi" w:hAnsiTheme="minorHAnsi" w:cstheme="minorHAnsi"/>
          <w:sz w:val="22"/>
          <w:szCs w:val="22"/>
          <w:highlight w:val="yellow"/>
        </w:rPr>
        <w:t xml:space="preserve"> opmerkingen/suggesties op</w:t>
      </w:r>
      <w:r w:rsidR="00611A55" w:rsidRPr="008F5960">
        <w:rPr>
          <w:rFonts w:asciiTheme="minorHAnsi" w:hAnsiTheme="minorHAnsi" w:cstheme="minorHAnsi"/>
          <w:sz w:val="22"/>
          <w:szCs w:val="22"/>
          <w:highlight w:val="yellow"/>
        </w:rPr>
        <w:t>.</w:t>
      </w:r>
    </w:p>
    <w:p w14:paraId="4933A3FC" w14:textId="77777777" w:rsidR="003E40C9" w:rsidRPr="00012D92" w:rsidRDefault="003E40C9" w:rsidP="003E40C9">
      <w:pPr>
        <w:pStyle w:val="Kop1"/>
      </w:pPr>
      <w:r w:rsidRPr="00012D92">
        <w:t>Maturiteitsniveau</w:t>
      </w:r>
    </w:p>
    <w:p w14:paraId="2FE1715B" w14:textId="6448D06D" w:rsidR="00006E1A" w:rsidRPr="00006E1A" w:rsidRDefault="00006E1A" w:rsidP="00EB5E87">
      <w:pPr>
        <w:shd w:val="clear" w:color="auto" w:fill="FFFFFF"/>
        <w:spacing w:after="75" w:line="276" w:lineRule="auto"/>
        <w:jc w:val="both"/>
        <w:rPr>
          <w:rFonts w:asciiTheme="minorHAnsi" w:eastAsia="Times New Roman" w:hAnsiTheme="minorHAnsi" w:cstheme="minorHAnsi"/>
          <w:b/>
          <w:bCs/>
          <w:sz w:val="22"/>
          <w:szCs w:val="22"/>
          <w:lang w:val="nl-BE"/>
        </w:rPr>
      </w:pPr>
      <w:bookmarkStart w:id="1" w:name="_Toc459722076"/>
      <w:bookmarkStart w:id="2" w:name="_Toc520208341"/>
      <w:bookmarkStart w:id="3" w:name="_Toc523153256"/>
      <w:r w:rsidRPr="00006E1A">
        <w:rPr>
          <w:rFonts w:asciiTheme="minorHAnsi" w:eastAsia="Times New Roman" w:hAnsiTheme="minorHAnsi" w:cstheme="minorHAnsi"/>
          <w:b/>
          <w:bCs/>
          <w:sz w:val="22"/>
          <w:szCs w:val="22"/>
          <w:highlight w:val="green"/>
          <w:lang w:val="nl-BE"/>
        </w:rPr>
        <w:t>Exceltabel is niet ingevuld</w:t>
      </w:r>
    </w:p>
    <w:p w14:paraId="5D326D34" w14:textId="25AE6EE8" w:rsidR="003C4EE9" w:rsidRPr="00E934BE" w:rsidRDefault="003C4EE9" w:rsidP="00EB5E87">
      <w:pPr>
        <w:shd w:val="clear" w:color="auto" w:fill="FFFFFF"/>
        <w:spacing w:after="75" w:line="276" w:lineRule="auto"/>
        <w:jc w:val="both"/>
        <w:rPr>
          <w:rFonts w:asciiTheme="minorHAnsi" w:eastAsia="Times New Roman" w:hAnsiTheme="minorHAnsi" w:cstheme="minorHAnsi"/>
          <w:sz w:val="22"/>
          <w:szCs w:val="22"/>
          <w:lang w:val="nl-BE"/>
        </w:rPr>
      </w:pPr>
      <w:r w:rsidRPr="00E934BE">
        <w:rPr>
          <w:rFonts w:asciiTheme="minorHAnsi" w:eastAsia="Times New Roman" w:hAnsiTheme="minorHAnsi" w:cstheme="minorHAnsi"/>
          <w:sz w:val="22"/>
          <w:szCs w:val="22"/>
          <w:lang w:val="nl-BE"/>
        </w:rPr>
        <w:t xml:space="preserve">Hieronder volgt in welke mate de gegevensbron in kwestie aan de garanties, vermeld in het besluit van de Vlaamse Regering van 15 mei 2019, </w:t>
      </w:r>
      <w:r w:rsidR="00945DDB" w:rsidRPr="00E934BE">
        <w:rPr>
          <w:rFonts w:asciiTheme="minorHAnsi" w:eastAsia="Times New Roman" w:hAnsiTheme="minorHAnsi" w:cstheme="minorHAnsi"/>
          <w:sz w:val="22"/>
          <w:szCs w:val="22"/>
          <w:lang w:val="nl-BE"/>
        </w:rPr>
        <w:t>voldoet</w:t>
      </w:r>
      <w:r w:rsidRPr="00E934BE">
        <w:rPr>
          <w:rFonts w:asciiTheme="minorHAnsi" w:eastAsia="Times New Roman" w:hAnsiTheme="minorHAnsi" w:cstheme="minorHAnsi"/>
          <w:sz w:val="22"/>
          <w:szCs w:val="22"/>
          <w:lang w:val="nl-BE"/>
        </w:rPr>
        <w:t>.</w:t>
      </w:r>
      <w:r w:rsidR="00C073E2" w:rsidRPr="00E934BE">
        <w:rPr>
          <w:rFonts w:asciiTheme="minorHAnsi" w:eastAsia="Times New Roman" w:hAnsiTheme="minorHAnsi" w:cstheme="minorHAnsi"/>
          <w:sz w:val="22"/>
          <w:szCs w:val="22"/>
          <w:lang w:val="nl-BE"/>
        </w:rPr>
        <w:t xml:space="preserve"> Er werd een schaal van 1 tot 5 gehanteerd, waarbij 1 de laagste en 5 de hoogste score is. </w:t>
      </w:r>
    </w:p>
    <w:p w14:paraId="20EB9C49" w14:textId="31DF9BA5" w:rsidR="001E50D7" w:rsidRPr="00E934BE" w:rsidRDefault="001E50D7" w:rsidP="000802D0">
      <w:pPr>
        <w:shd w:val="clear" w:color="auto" w:fill="FFFFFF"/>
        <w:spacing w:after="75" w:line="276" w:lineRule="auto"/>
        <w:jc w:val="both"/>
        <w:rPr>
          <w:rFonts w:asciiTheme="minorHAnsi" w:eastAsia="Times New Roman" w:hAnsiTheme="minorHAnsi" w:cstheme="minorHAnsi"/>
          <w:sz w:val="22"/>
          <w:szCs w:val="22"/>
          <w:lang w:val="nl-BE"/>
        </w:rPr>
      </w:pPr>
      <w:r w:rsidRPr="00E934BE">
        <w:rPr>
          <w:rFonts w:asciiTheme="minorHAnsi" w:eastAsia="Times New Roman" w:hAnsiTheme="minorHAnsi" w:cstheme="minorHAnsi"/>
          <w:sz w:val="22"/>
          <w:szCs w:val="22"/>
          <w:lang w:val="nl-BE"/>
        </w:rPr>
        <w:t xml:space="preserve">De gegevensbron wordt als authentieke gegevensbron erkend als ze voldoende garanties biedt </w:t>
      </w:r>
      <w:r w:rsidR="008778B1" w:rsidRPr="00E934BE">
        <w:rPr>
          <w:rFonts w:asciiTheme="minorHAnsi" w:eastAsia="Times New Roman" w:hAnsiTheme="minorHAnsi" w:cstheme="minorHAnsi"/>
          <w:sz w:val="22"/>
          <w:szCs w:val="22"/>
          <w:lang w:val="nl-BE"/>
        </w:rPr>
        <w:t xml:space="preserve">op de volgende </w:t>
      </w:r>
      <w:r w:rsidR="006A3A71" w:rsidRPr="00E934BE">
        <w:rPr>
          <w:rFonts w:asciiTheme="minorHAnsi" w:eastAsia="Times New Roman" w:hAnsiTheme="minorHAnsi" w:cstheme="minorHAnsi"/>
          <w:sz w:val="22"/>
          <w:szCs w:val="22"/>
          <w:lang w:val="nl-BE"/>
        </w:rPr>
        <w:t xml:space="preserve">zes </w:t>
      </w:r>
      <w:r w:rsidR="008778B1" w:rsidRPr="00E934BE">
        <w:rPr>
          <w:rFonts w:asciiTheme="minorHAnsi" w:eastAsia="Times New Roman" w:hAnsiTheme="minorHAnsi" w:cstheme="minorHAnsi"/>
          <w:sz w:val="22"/>
          <w:szCs w:val="22"/>
          <w:lang w:val="nl-BE"/>
        </w:rPr>
        <w:t>vlakken.</w:t>
      </w:r>
    </w:p>
    <w:p w14:paraId="073F4993" w14:textId="3901DD91" w:rsidR="00B82B38" w:rsidRPr="00E934BE" w:rsidRDefault="00B82B38" w:rsidP="000802D0">
      <w:pPr>
        <w:shd w:val="clear" w:color="auto" w:fill="FFFFFF"/>
        <w:spacing w:after="75" w:line="276" w:lineRule="auto"/>
        <w:jc w:val="both"/>
        <w:rPr>
          <w:rFonts w:asciiTheme="minorHAnsi" w:eastAsia="Times New Roman" w:hAnsiTheme="minorHAnsi" w:cstheme="minorHAnsi"/>
          <w:sz w:val="22"/>
          <w:szCs w:val="22"/>
          <w:lang w:val="nl-BE"/>
        </w:rPr>
      </w:pPr>
      <w:r w:rsidRPr="00E934BE">
        <w:rPr>
          <w:rFonts w:asciiTheme="minorHAnsi" w:eastAsia="Times New Roman" w:hAnsiTheme="minorHAnsi" w:cstheme="minorHAnsi"/>
          <w:sz w:val="22"/>
          <w:szCs w:val="22"/>
          <w:lang w:val="nl-BE"/>
        </w:rPr>
        <w:t xml:space="preserve">Conform de eerste </w:t>
      </w:r>
      <w:r w:rsidR="008778B1" w:rsidRPr="00E934BE">
        <w:rPr>
          <w:rFonts w:asciiTheme="minorHAnsi" w:eastAsia="Times New Roman" w:hAnsiTheme="minorHAnsi" w:cstheme="minorHAnsi"/>
          <w:sz w:val="22"/>
          <w:szCs w:val="22"/>
          <w:lang w:val="nl-BE"/>
        </w:rPr>
        <w:t>garantie</w:t>
      </w:r>
      <w:r w:rsidRPr="00E934BE">
        <w:rPr>
          <w:rFonts w:asciiTheme="minorHAnsi" w:eastAsia="Times New Roman" w:hAnsiTheme="minorHAnsi" w:cstheme="minorHAnsi"/>
          <w:sz w:val="22"/>
          <w:szCs w:val="22"/>
          <w:lang w:val="nl-BE"/>
        </w:rPr>
        <w:t>, bepaald in het BVR van 15 mei 2019:</w:t>
      </w:r>
      <w:r w:rsidRPr="00E934BE">
        <w:t xml:space="preserve"> </w:t>
      </w:r>
      <w:r w:rsidRPr="00E934BE">
        <w:rPr>
          <w:rFonts w:asciiTheme="minorHAnsi" w:eastAsia="Times New Roman" w:hAnsiTheme="minorHAnsi" w:cstheme="minorHAnsi"/>
          <w:sz w:val="22"/>
          <w:szCs w:val="22"/>
          <w:lang w:val="nl-BE"/>
        </w:rPr>
        <w:t>de kwaliteit van de gegevens, in het bijzonder de volledigheid, de juistheid, de nauwkeurigheid, de actualiteit, de garanties voor de kwaliteitsborging van de gegevens en de kwaliteitsbewaking naar de afnemers toe .</w:t>
      </w:r>
    </w:p>
    <w:p w14:paraId="75F82CFB" w14:textId="77777777" w:rsidR="00250E5D" w:rsidRPr="00A164CB"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highlight w:val="yellow"/>
          <w:lang w:val="nl-BE"/>
        </w:rPr>
      </w:pPr>
      <w:r w:rsidRPr="00A164CB">
        <w:rPr>
          <w:rFonts w:asciiTheme="minorHAnsi" w:eastAsia="Times New Roman" w:hAnsiTheme="minorHAnsi" w:cstheme="minorHAnsi"/>
          <w:sz w:val="22"/>
          <w:szCs w:val="22"/>
          <w:highlight w:val="yellow"/>
          <w:lang w:val="nl-BE"/>
        </w:rPr>
        <w:t>De juistheid, de actualiteit, de volledigheid en de nauwkeurigheid, d.w.z. de kwaliteit van de gegevens is duidelijk beschreven in gegevensspecificaties die toelaten dat de behaalde kwaliteit hiertegen kan worden beoordeeld. Maturiteitsniveau 4.</w:t>
      </w:r>
    </w:p>
    <w:p w14:paraId="4CE27D4A" w14:textId="77777777" w:rsidR="00250E5D" w:rsidRPr="00A164CB"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highlight w:val="yellow"/>
          <w:lang w:val="nl-BE"/>
        </w:rPr>
      </w:pPr>
      <w:bookmarkStart w:id="4" w:name="_Toc523153257"/>
      <w:r w:rsidRPr="00A164CB">
        <w:rPr>
          <w:rFonts w:asciiTheme="minorHAnsi" w:eastAsia="Times New Roman" w:hAnsiTheme="minorHAnsi" w:cstheme="minorHAnsi"/>
          <w:sz w:val="22"/>
          <w:szCs w:val="22"/>
          <w:highlight w:val="yellow"/>
          <w:lang w:val="nl-BE"/>
        </w:rPr>
        <w:t>De nodige technische voorzieningen bestaan om de kwaliteit van de gegevens te garanderen</w:t>
      </w:r>
      <w:bookmarkEnd w:id="4"/>
      <w:r w:rsidRPr="00A164CB">
        <w:rPr>
          <w:rFonts w:asciiTheme="minorHAnsi" w:eastAsia="Times New Roman" w:hAnsiTheme="minorHAnsi" w:cstheme="minorHAnsi"/>
          <w:sz w:val="22"/>
          <w:szCs w:val="22"/>
          <w:highlight w:val="yellow"/>
          <w:lang w:val="nl-BE"/>
        </w:rPr>
        <w:t>. Maturiteitsniveau 4.</w:t>
      </w:r>
    </w:p>
    <w:p w14:paraId="27ED4D23" w14:textId="77777777" w:rsidR="00250E5D" w:rsidRPr="00A164CB"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highlight w:val="yellow"/>
          <w:lang w:val="nl-BE"/>
        </w:rPr>
      </w:pPr>
      <w:bookmarkStart w:id="5" w:name="_Toc523153258"/>
      <w:r w:rsidRPr="00A164CB">
        <w:rPr>
          <w:rFonts w:asciiTheme="minorHAnsi" w:eastAsia="Times New Roman" w:hAnsiTheme="minorHAnsi" w:cstheme="minorHAnsi"/>
          <w:sz w:val="22"/>
          <w:szCs w:val="22"/>
          <w:highlight w:val="yellow"/>
          <w:lang w:val="nl-BE"/>
        </w:rPr>
        <w:t>De nodige organisatorische voorzieningen bestaan om de kwaliteit van de gegevens te garanderen</w:t>
      </w:r>
      <w:bookmarkEnd w:id="5"/>
      <w:r w:rsidRPr="00A164CB">
        <w:rPr>
          <w:rFonts w:asciiTheme="minorHAnsi" w:eastAsia="Times New Roman" w:hAnsiTheme="minorHAnsi" w:cstheme="minorHAnsi"/>
          <w:sz w:val="22"/>
          <w:szCs w:val="22"/>
          <w:highlight w:val="yellow"/>
          <w:lang w:val="nl-BE"/>
        </w:rPr>
        <w:t>. Maturiteitsniveau 5.</w:t>
      </w:r>
    </w:p>
    <w:p w14:paraId="79B5A3E4" w14:textId="11B42363" w:rsidR="00C02EF3" w:rsidRPr="00A164CB" w:rsidRDefault="00576DB8" w:rsidP="00576DB8">
      <w:pPr>
        <w:shd w:val="clear" w:color="auto" w:fill="FFFFFF"/>
        <w:spacing w:after="75" w:line="276" w:lineRule="auto"/>
        <w:jc w:val="both"/>
        <w:rPr>
          <w:rFonts w:asciiTheme="minorHAnsi" w:eastAsia="Times New Roman" w:hAnsiTheme="minorHAnsi" w:cstheme="minorHAnsi"/>
          <w:sz w:val="22"/>
          <w:szCs w:val="22"/>
          <w:highlight w:val="yellow"/>
          <w:lang w:val="nl-BE"/>
        </w:rPr>
      </w:pPr>
      <w:bookmarkStart w:id="6" w:name="_Hlk33620013"/>
      <w:r w:rsidRPr="00A164CB">
        <w:rPr>
          <w:rFonts w:asciiTheme="minorHAnsi" w:eastAsia="Times New Roman" w:hAnsiTheme="minorHAnsi" w:cstheme="minorHAnsi"/>
          <w:sz w:val="22"/>
          <w:szCs w:val="22"/>
          <w:highlight w:val="yellow"/>
          <w:lang w:val="nl-BE"/>
        </w:rPr>
        <w:t xml:space="preserve">Conform de tweede </w:t>
      </w:r>
      <w:r w:rsidR="008778B1" w:rsidRPr="00A164CB">
        <w:rPr>
          <w:rFonts w:asciiTheme="minorHAnsi" w:eastAsia="Times New Roman" w:hAnsiTheme="minorHAnsi" w:cstheme="minorHAnsi"/>
          <w:sz w:val="22"/>
          <w:szCs w:val="22"/>
          <w:highlight w:val="yellow"/>
          <w:lang w:val="nl-BE"/>
        </w:rPr>
        <w:t>garantie</w:t>
      </w:r>
      <w:r w:rsidRPr="00A164CB">
        <w:rPr>
          <w:rFonts w:asciiTheme="minorHAnsi" w:eastAsia="Times New Roman" w:hAnsiTheme="minorHAnsi" w:cstheme="minorHAnsi"/>
          <w:sz w:val="22"/>
          <w:szCs w:val="22"/>
          <w:highlight w:val="yellow"/>
          <w:lang w:val="nl-BE"/>
        </w:rPr>
        <w:t>, bepaald in het BVR van 15 mei 2019:</w:t>
      </w:r>
      <w:r w:rsidRPr="00A164CB">
        <w:rPr>
          <w:highlight w:val="yellow"/>
        </w:rPr>
        <w:t xml:space="preserve"> </w:t>
      </w:r>
      <w:r w:rsidRPr="00A164CB">
        <w:rPr>
          <w:rFonts w:asciiTheme="minorHAnsi" w:eastAsia="Times New Roman" w:hAnsiTheme="minorHAnsi" w:cstheme="minorHAnsi"/>
          <w:sz w:val="22"/>
          <w:szCs w:val="22"/>
          <w:highlight w:val="yellow"/>
          <w:lang w:val="nl-BE"/>
        </w:rPr>
        <w:t xml:space="preserve">2° de bruikbaarheid van de gegevensbron, in het bijzonder de ontsluitbaarheid, de beschikbaarheid en de openbaarheid. </w:t>
      </w:r>
    </w:p>
    <w:bookmarkEnd w:id="6"/>
    <w:p w14:paraId="6A3E4BDC" w14:textId="6BA6D13B" w:rsidR="00576DB8" w:rsidRPr="00A164CB" w:rsidRDefault="00576DB8" w:rsidP="00576DB8">
      <w:pPr>
        <w:shd w:val="clear" w:color="auto" w:fill="FFFFFF"/>
        <w:spacing w:after="75" w:line="276" w:lineRule="auto"/>
        <w:jc w:val="both"/>
        <w:rPr>
          <w:rFonts w:asciiTheme="minorHAnsi" w:eastAsia="Times New Roman" w:hAnsiTheme="minorHAnsi" w:cstheme="minorHAnsi"/>
          <w:sz w:val="22"/>
          <w:szCs w:val="22"/>
          <w:highlight w:val="yellow"/>
          <w:lang w:val="nl-BE"/>
        </w:rPr>
      </w:pPr>
      <w:r w:rsidRPr="00A164CB">
        <w:rPr>
          <w:rFonts w:asciiTheme="minorHAnsi" w:eastAsia="Times New Roman" w:hAnsiTheme="minorHAnsi" w:cstheme="minorHAnsi"/>
          <w:sz w:val="22"/>
          <w:szCs w:val="22"/>
          <w:highlight w:val="yellow"/>
          <w:lang w:val="nl-BE"/>
        </w:rPr>
        <w:t>Conform artikel 3, 18°, van het GDI-decreet dat bepaalt dat de bron raadpleegbaar is via een raadpleegdienst. Conform artikel 3, 19°, van het GDI-decreet dat bepaalt dat de bron overdraagbaar is via een overdrachtdienst.</w:t>
      </w:r>
    </w:p>
    <w:p w14:paraId="3B2E80AD" w14:textId="77777777" w:rsidR="00250E5D" w:rsidRPr="00A164CB"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highlight w:val="yellow"/>
          <w:lang w:val="nl-BE"/>
        </w:rPr>
      </w:pPr>
      <w:r w:rsidRPr="00A164CB">
        <w:rPr>
          <w:rFonts w:asciiTheme="minorHAnsi" w:eastAsia="Times New Roman" w:hAnsiTheme="minorHAnsi" w:cstheme="minorHAnsi"/>
          <w:sz w:val="22"/>
          <w:szCs w:val="22"/>
          <w:highlight w:val="yellow"/>
          <w:lang w:val="nl-BE"/>
        </w:rPr>
        <w:t>De dataset is beschreven door middel van metagegevens die voldoen aan de binnen Vlaanderen geldende metadata standaarden. Maturiteitsniveau 4.</w:t>
      </w:r>
    </w:p>
    <w:p w14:paraId="020B30A9" w14:textId="77777777" w:rsidR="00250E5D" w:rsidRPr="00A164CB"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highlight w:val="yellow"/>
          <w:lang w:val="nl-BE"/>
        </w:rPr>
      </w:pPr>
      <w:r w:rsidRPr="00A164CB">
        <w:rPr>
          <w:rFonts w:asciiTheme="minorHAnsi" w:eastAsia="Times New Roman" w:hAnsiTheme="minorHAnsi" w:cstheme="minorHAnsi"/>
          <w:sz w:val="22"/>
          <w:szCs w:val="22"/>
          <w:highlight w:val="yellow"/>
          <w:lang w:val="nl-BE"/>
        </w:rPr>
        <w:t>De metagegevens zijn beschikbaar via een portaal of zoekdiensten. Maturiteitsniveau 4.</w:t>
      </w:r>
    </w:p>
    <w:p w14:paraId="025685A3" w14:textId="77777777" w:rsidR="00250E5D" w:rsidRPr="00A164CB"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highlight w:val="yellow"/>
          <w:lang w:val="nl-BE"/>
        </w:rPr>
      </w:pPr>
      <w:r w:rsidRPr="00A164CB">
        <w:rPr>
          <w:rFonts w:asciiTheme="minorHAnsi" w:eastAsia="Times New Roman" w:hAnsiTheme="minorHAnsi" w:cstheme="minorHAnsi"/>
          <w:sz w:val="22"/>
          <w:szCs w:val="22"/>
          <w:highlight w:val="yellow"/>
          <w:lang w:val="nl-BE"/>
        </w:rPr>
        <w:t>De beheersinstantie zorgt voor de gepaste infrastructuur, de gepaste processen en de gepaste organisatie om de gegevens te beheren in de gegevensbron. Maturiteitsniveau 5.</w:t>
      </w:r>
    </w:p>
    <w:p w14:paraId="714D1DEC" w14:textId="77777777" w:rsidR="000A661E" w:rsidRPr="00A164CB" w:rsidRDefault="000A661E" w:rsidP="000A661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highlight w:val="yellow"/>
          <w:lang w:val="nl-BE"/>
        </w:rPr>
      </w:pPr>
      <w:r w:rsidRPr="00A164CB">
        <w:rPr>
          <w:rFonts w:asciiTheme="minorHAnsi" w:eastAsia="Times New Roman" w:hAnsiTheme="minorHAnsi" w:cstheme="minorHAnsi"/>
          <w:sz w:val="22"/>
          <w:szCs w:val="22"/>
          <w:highlight w:val="yellow"/>
          <w:lang w:val="nl-BE"/>
        </w:rPr>
        <w:lastRenderedPageBreak/>
        <w:t>De beheersinstantie zorgt voor de nodige technische, inhoudelijke en juridische ondersteuning van de gegevensafnemers bij het gebruik van de gegevens. Maturiteitsniveau 4.</w:t>
      </w:r>
    </w:p>
    <w:p w14:paraId="76F689AC" w14:textId="46BE3B32" w:rsidR="00D444FC" w:rsidRPr="00A164CB" w:rsidRDefault="00D444FC" w:rsidP="00D444FC">
      <w:pPr>
        <w:shd w:val="clear" w:color="auto" w:fill="FFFFFF"/>
        <w:spacing w:after="75" w:line="276" w:lineRule="auto"/>
        <w:jc w:val="both"/>
        <w:rPr>
          <w:rFonts w:asciiTheme="minorHAnsi" w:eastAsia="Times New Roman" w:hAnsiTheme="minorHAnsi" w:cstheme="minorHAnsi"/>
          <w:sz w:val="22"/>
          <w:szCs w:val="22"/>
          <w:highlight w:val="yellow"/>
          <w:lang w:val="nl-BE"/>
        </w:rPr>
      </w:pPr>
      <w:r w:rsidRPr="00A164CB">
        <w:rPr>
          <w:rFonts w:asciiTheme="minorHAnsi" w:eastAsia="Times New Roman" w:hAnsiTheme="minorHAnsi" w:cstheme="minorHAnsi"/>
          <w:sz w:val="22"/>
          <w:szCs w:val="22"/>
          <w:highlight w:val="yellow"/>
          <w:lang w:val="nl-BE"/>
        </w:rPr>
        <w:t xml:space="preserve">Conform de derde </w:t>
      </w:r>
      <w:r w:rsidR="008778B1" w:rsidRPr="00A164CB">
        <w:rPr>
          <w:rFonts w:asciiTheme="minorHAnsi" w:eastAsia="Times New Roman" w:hAnsiTheme="minorHAnsi" w:cstheme="minorHAnsi"/>
          <w:sz w:val="22"/>
          <w:szCs w:val="22"/>
          <w:highlight w:val="yellow"/>
          <w:lang w:val="nl-BE"/>
        </w:rPr>
        <w:t>garantie</w:t>
      </w:r>
      <w:r w:rsidRPr="00A164CB">
        <w:rPr>
          <w:rFonts w:asciiTheme="minorHAnsi" w:eastAsia="Times New Roman" w:hAnsiTheme="minorHAnsi" w:cstheme="minorHAnsi"/>
          <w:sz w:val="22"/>
          <w:szCs w:val="22"/>
          <w:highlight w:val="yellow"/>
          <w:lang w:val="nl-BE"/>
        </w:rPr>
        <w:t>, bepaald in het BVR van 15 mei 2019:</w:t>
      </w:r>
      <w:r w:rsidRPr="00A164CB">
        <w:rPr>
          <w:highlight w:val="yellow"/>
        </w:rPr>
        <w:t xml:space="preserve"> </w:t>
      </w:r>
      <w:r w:rsidRPr="00A164CB">
        <w:rPr>
          <w:rFonts w:asciiTheme="minorHAnsi" w:eastAsia="Times New Roman" w:hAnsiTheme="minorHAnsi" w:cstheme="minorHAnsi"/>
          <w:sz w:val="22"/>
          <w:szCs w:val="22"/>
          <w:highlight w:val="yellow"/>
          <w:lang w:val="nl-BE"/>
        </w:rPr>
        <w:t>3° het adequate beheer van de gegevensbron, in het bijzonder de aanwezigheid van een inzage- en terugmeldfaciliteit</w:t>
      </w:r>
    </w:p>
    <w:p w14:paraId="70647277" w14:textId="77777777" w:rsidR="000A661E" w:rsidRPr="00A164CB" w:rsidRDefault="000A661E" w:rsidP="000A661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highlight w:val="yellow"/>
          <w:lang w:val="nl-BE"/>
        </w:rPr>
      </w:pPr>
      <w:bookmarkStart w:id="7" w:name="_Toc523153268"/>
      <w:r w:rsidRPr="00A164CB">
        <w:rPr>
          <w:rFonts w:asciiTheme="minorHAnsi" w:eastAsia="Times New Roman" w:hAnsiTheme="minorHAnsi" w:cstheme="minorHAnsi"/>
          <w:sz w:val="22"/>
          <w:szCs w:val="22"/>
          <w:highlight w:val="yellow"/>
          <w:lang w:val="nl-BE"/>
        </w:rPr>
        <w:t>Er bestaat een terugmeldfaciliteit om onjuiste, niet-actuele, onvolledige of onnauwkeurige gegevens te melden</w:t>
      </w:r>
      <w:bookmarkEnd w:id="7"/>
      <w:r w:rsidRPr="00A164CB">
        <w:rPr>
          <w:rFonts w:asciiTheme="minorHAnsi" w:eastAsia="Times New Roman" w:hAnsiTheme="minorHAnsi" w:cstheme="minorHAnsi"/>
          <w:sz w:val="22"/>
          <w:szCs w:val="22"/>
          <w:highlight w:val="yellow"/>
          <w:lang w:val="nl-BE"/>
        </w:rPr>
        <w:t>. Maturiteitsniveau 5.</w:t>
      </w:r>
    </w:p>
    <w:p w14:paraId="58884354" w14:textId="77777777" w:rsidR="000A661E" w:rsidRPr="00A164CB" w:rsidRDefault="000A661E" w:rsidP="000A661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highlight w:val="yellow"/>
          <w:lang w:val="nl-BE"/>
        </w:rPr>
      </w:pPr>
      <w:bookmarkStart w:id="8" w:name="_Toc523153269"/>
      <w:r w:rsidRPr="00A164CB">
        <w:rPr>
          <w:rFonts w:asciiTheme="minorHAnsi" w:eastAsia="Times New Roman" w:hAnsiTheme="minorHAnsi" w:cstheme="minorHAnsi"/>
          <w:sz w:val="22"/>
          <w:szCs w:val="22"/>
          <w:highlight w:val="yellow"/>
          <w:lang w:val="nl-BE"/>
        </w:rPr>
        <w:t>De beheersinstantie is in staat om foutmeldingen te registreren en te onderzoeken, en de nodige verbeteringen uit te voeren</w:t>
      </w:r>
      <w:bookmarkEnd w:id="8"/>
      <w:r w:rsidRPr="00A164CB">
        <w:rPr>
          <w:rFonts w:asciiTheme="minorHAnsi" w:eastAsia="Times New Roman" w:hAnsiTheme="minorHAnsi" w:cstheme="minorHAnsi"/>
          <w:sz w:val="22"/>
          <w:szCs w:val="22"/>
          <w:highlight w:val="yellow"/>
          <w:lang w:val="nl-BE"/>
        </w:rPr>
        <w:t>. Maturiteitsniveau 4.</w:t>
      </w:r>
    </w:p>
    <w:p w14:paraId="2D4DF9D3" w14:textId="0AF1C9C7" w:rsidR="002D3183" w:rsidRPr="00A164CB" w:rsidRDefault="002D3183" w:rsidP="002D3183">
      <w:pPr>
        <w:shd w:val="clear" w:color="auto" w:fill="FFFFFF"/>
        <w:spacing w:after="75" w:line="276" w:lineRule="auto"/>
        <w:jc w:val="both"/>
        <w:rPr>
          <w:rFonts w:asciiTheme="minorHAnsi" w:eastAsia="Times New Roman" w:hAnsiTheme="minorHAnsi" w:cstheme="minorHAnsi"/>
          <w:sz w:val="22"/>
          <w:szCs w:val="22"/>
          <w:highlight w:val="yellow"/>
          <w:lang w:val="nl-BE"/>
        </w:rPr>
      </w:pPr>
      <w:r w:rsidRPr="00A164CB">
        <w:rPr>
          <w:rFonts w:asciiTheme="minorHAnsi" w:eastAsia="Times New Roman" w:hAnsiTheme="minorHAnsi" w:cstheme="minorHAnsi"/>
          <w:sz w:val="22"/>
          <w:szCs w:val="22"/>
          <w:highlight w:val="yellow"/>
          <w:lang w:val="nl-BE"/>
        </w:rPr>
        <w:t xml:space="preserve">Conform de vierde </w:t>
      </w:r>
      <w:r w:rsidR="00D21C99" w:rsidRPr="00A164CB">
        <w:rPr>
          <w:rFonts w:asciiTheme="minorHAnsi" w:eastAsia="Times New Roman" w:hAnsiTheme="minorHAnsi" w:cstheme="minorHAnsi"/>
          <w:sz w:val="22"/>
          <w:szCs w:val="22"/>
          <w:highlight w:val="yellow"/>
          <w:lang w:val="nl-BE"/>
        </w:rPr>
        <w:t>garantie</w:t>
      </w:r>
      <w:r w:rsidRPr="00A164CB">
        <w:rPr>
          <w:rFonts w:asciiTheme="minorHAnsi" w:eastAsia="Times New Roman" w:hAnsiTheme="minorHAnsi" w:cstheme="minorHAnsi"/>
          <w:sz w:val="22"/>
          <w:szCs w:val="22"/>
          <w:highlight w:val="yellow"/>
          <w:lang w:val="nl-BE"/>
        </w:rPr>
        <w:t>, bepaald in het BVR van 15 mei 2019:</w:t>
      </w:r>
      <w:r w:rsidRPr="00A164CB">
        <w:rPr>
          <w:highlight w:val="yellow"/>
        </w:rPr>
        <w:t xml:space="preserve"> </w:t>
      </w:r>
      <w:r w:rsidRPr="00A164CB">
        <w:rPr>
          <w:rFonts w:asciiTheme="minorHAnsi" w:eastAsia="Times New Roman" w:hAnsiTheme="minorHAnsi" w:cstheme="minorHAnsi"/>
          <w:sz w:val="22"/>
          <w:szCs w:val="22"/>
          <w:highlight w:val="yellow"/>
          <w:lang w:val="nl-BE"/>
        </w:rPr>
        <w:t>4° de veiligheid van de gegevensbron op fysiek, technisch en organisatorisch niveau, in het bijzonder de opspoorbaarheid van de wijzigingen in de gegevens en de bewaring van de historiek van de toegang tot de gegevens. Conform artikel 25 van het GDI-decreet dat bepaalt dat de bron geharmoniseerd is overeenkomstig de technische voorschriften.</w:t>
      </w:r>
    </w:p>
    <w:p w14:paraId="4FD08F31" w14:textId="77777777" w:rsidR="002D077D" w:rsidRPr="00A164CB" w:rsidRDefault="002D077D" w:rsidP="002D077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highlight w:val="yellow"/>
          <w:lang w:val="nl-BE"/>
        </w:rPr>
      </w:pPr>
      <w:bookmarkStart w:id="9" w:name="_Toc523153271"/>
      <w:r w:rsidRPr="00A164CB">
        <w:rPr>
          <w:rFonts w:asciiTheme="minorHAnsi" w:eastAsia="Times New Roman" w:hAnsiTheme="minorHAnsi" w:cstheme="minorHAnsi"/>
          <w:sz w:val="22"/>
          <w:szCs w:val="22"/>
          <w:highlight w:val="yellow"/>
          <w:lang w:val="nl-BE"/>
        </w:rPr>
        <w:t>De gepaste fysieke, technische en organisatorische maatregelen zijn genomen om de opslag, de toegang tot en het gebruik van de gegevens te beveiligen</w:t>
      </w:r>
      <w:bookmarkEnd w:id="9"/>
      <w:r w:rsidRPr="00A164CB">
        <w:rPr>
          <w:rFonts w:asciiTheme="minorHAnsi" w:eastAsia="Times New Roman" w:hAnsiTheme="minorHAnsi" w:cstheme="minorHAnsi"/>
          <w:sz w:val="22"/>
          <w:szCs w:val="22"/>
          <w:highlight w:val="yellow"/>
          <w:lang w:val="nl-BE"/>
        </w:rPr>
        <w:t>. Maturiteitsniveau 5.</w:t>
      </w:r>
    </w:p>
    <w:p w14:paraId="0F1218A8" w14:textId="5C81D79D" w:rsidR="002D077D" w:rsidRPr="00A164CB" w:rsidRDefault="002D077D" w:rsidP="002D077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highlight w:val="yellow"/>
          <w:lang w:val="nl-BE"/>
        </w:rPr>
      </w:pPr>
      <w:bookmarkStart w:id="10" w:name="_Toc523153272"/>
      <w:r w:rsidRPr="00A164CB">
        <w:rPr>
          <w:rFonts w:asciiTheme="minorHAnsi" w:eastAsia="Times New Roman" w:hAnsiTheme="minorHAnsi" w:cstheme="minorHAnsi"/>
          <w:sz w:val="22"/>
          <w:szCs w:val="22"/>
          <w:highlight w:val="yellow"/>
          <w:lang w:val="nl-BE"/>
        </w:rPr>
        <w:t>Het is mogelijk de gegevens te auditen, d.w.z. wijzigingen in de gegevens op te sporen en de historiek van de toegang tot en het gebruik van de gegevens op te vragen</w:t>
      </w:r>
      <w:bookmarkEnd w:id="10"/>
      <w:r w:rsidRPr="00A164CB">
        <w:rPr>
          <w:rFonts w:asciiTheme="minorHAnsi" w:eastAsia="Times New Roman" w:hAnsiTheme="minorHAnsi" w:cstheme="minorHAnsi"/>
          <w:sz w:val="22"/>
          <w:szCs w:val="22"/>
          <w:highlight w:val="yellow"/>
          <w:lang w:val="nl-BE"/>
        </w:rPr>
        <w:t xml:space="preserve">. Maturiteitsniveau 3. </w:t>
      </w:r>
    </w:p>
    <w:p w14:paraId="44488DF1" w14:textId="77777777" w:rsidR="002D077D" w:rsidRPr="00A164CB" w:rsidRDefault="002D077D" w:rsidP="002D077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highlight w:val="yellow"/>
          <w:lang w:val="nl-BE"/>
        </w:rPr>
      </w:pPr>
      <w:bookmarkStart w:id="11" w:name="_Toc523153273"/>
      <w:r w:rsidRPr="00A164CB">
        <w:rPr>
          <w:rFonts w:asciiTheme="minorHAnsi" w:eastAsia="Times New Roman" w:hAnsiTheme="minorHAnsi" w:cstheme="minorHAnsi"/>
          <w:sz w:val="22"/>
          <w:szCs w:val="22"/>
          <w:highlight w:val="yellow"/>
          <w:lang w:val="nl-BE"/>
        </w:rPr>
        <w:t>De beheersinstantie laat op regelmatige basis een veiligheidsaudit uitvoeren om na te gaan of de veiligheidsmaatregelen nageleefd worden (zoals voorzien in de binnen Vlaanderen geldende veiligheidsstandaarden)</w:t>
      </w:r>
      <w:bookmarkEnd w:id="11"/>
      <w:r w:rsidRPr="00A164CB">
        <w:rPr>
          <w:rFonts w:asciiTheme="minorHAnsi" w:eastAsia="Times New Roman" w:hAnsiTheme="minorHAnsi" w:cstheme="minorHAnsi"/>
          <w:sz w:val="22"/>
          <w:szCs w:val="22"/>
          <w:highlight w:val="yellow"/>
          <w:lang w:val="nl-BE"/>
        </w:rPr>
        <w:t>. Maturiteitsniveau 4.</w:t>
      </w:r>
    </w:p>
    <w:p w14:paraId="7EEE85F6" w14:textId="7C397E45" w:rsidR="00A67959" w:rsidRPr="00A164CB" w:rsidRDefault="00A67959" w:rsidP="00A67959">
      <w:pPr>
        <w:shd w:val="clear" w:color="auto" w:fill="FFFFFF"/>
        <w:spacing w:after="75" w:line="276" w:lineRule="auto"/>
        <w:jc w:val="both"/>
        <w:rPr>
          <w:rFonts w:asciiTheme="minorHAnsi" w:eastAsia="Times New Roman" w:hAnsiTheme="minorHAnsi" w:cstheme="minorHAnsi"/>
          <w:sz w:val="22"/>
          <w:szCs w:val="22"/>
          <w:highlight w:val="yellow"/>
          <w:lang w:val="nl-BE"/>
        </w:rPr>
      </w:pPr>
      <w:r w:rsidRPr="00A164CB">
        <w:rPr>
          <w:rFonts w:asciiTheme="minorHAnsi" w:eastAsia="Times New Roman" w:hAnsiTheme="minorHAnsi" w:cstheme="minorHAnsi"/>
          <w:sz w:val="22"/>
          <w:szCs w:val="22"/>
          <w:highlight w:val="yellow"/>
          <w:lang w:val="nl-BE"/>
        </w:rPr>
        <w:t xml:space="preserve">Conform de vijfde </w:t>
      </w:r>
      <w:r w:rsidR="00F25D3F" w:rsidRPr="00A164CB">
        <w:rPr>
          <w:rFonts w:asciiTheme="minorHAnsi" w:eastAsia="Times New Roman" w:hAnsiTheme="minorHAnsi" w:cstheme="minorHAnsi"/>
          <w:sz w:val="22"/>
          <w:szCs w:val="22"/>
          <w:highlight w:val="yellow"/>
          <w:lang w:val="nl-BE"/>
        </w:rPr>
        <w:t>garantie</w:t>
      </w:r>
      <w:r w:rsidRPr="00A164CB">
        <w:rPr>
          <w:rFonts w:asciiTheme="minorHAnsi" w:eastAsia="Times New Roman" w:hAnsiTheme="minorHAnsi" w:cstheme="minorHAnsi"/>
          <w:sz w:val="22"/>
          <w:szCs w:val="22"/>
          <w:highlight w:val="yellow"/>
          <w:lang w:val="nl-BE"/>
        </w:rPr>
        <w:t>, bepaald in het BVR van 15 mei 2019:</w:t>
      </w:r>
      <w:r w:rsidRPr="00A164CB">
        <w:rPr>
          <w:highlight w:val="yellow"/>
        </w:rPr>
        <w:t xml:space="preserve"> </w:t>
      </w:r>
      <w:r w:rsidRPr="00A164CB">
        <w:rPr>
          <w:rFonts w:asciiTheme="minorHAnsi" w:eastAsia="Times New Roman" w:hAnsiTheme="minorHAnsi" w:cstheme="minorHAnsi"/>
          <w:sz w:val="22"/>
          <w:szCs w:val="22"/>
          <w:highlight w:val="yellow"/>
          <w:lang w:val="nl-BE"/>
        </w:rPr>
        <w:t>5° de financiering van de gegevensbron, in het bijzonder de financiering van de kosten ingevolge de specifieke dienstverlening die een authentieke gegevensbron aan andere instanties moet leveren.</w:t>
      </w:r>
    </w:p>
    <w:p w14:paraId="16556FC9" w14:textId="44AE0DE9" w:rsidR="002D077D" w:rsidRPr="00A164CB" w:rsidRDefault="002D077D" w:rsidP="002D077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highlight w:val="yellow"/>
          <w:lang w:val="nl-BE"/>
        </w:rPr>
      </w:pPr>
      <w:bookmarkStart w:id="12" w:name="_Toc523153275"/>
      <w:r w:rsidRPr="00A164CB">
        <w:rPr>
          <w:rFonts w:asciiTheme="minorHAnsi" w:eastAsia="Times New Roman" w:hAnsiTheme="minorHAnsi" w:cstheme="minorHAnsi"/>
          <w:sz w:val="22"/>
          <w:szCs w:val="22"/>
          <w:highlight w:val="yellow"/>
          <w:lang w:val="nl-BE"/>
        </w:rPr>
        <w:t>De beheersinstantie beschikt over de nodige blijvende financiering om het adequaat inzamelen en beheren van de gegevens te garanderen</w:t>
      </w:r>
      <w:bookmarkEnd w:id="12"/>
      <w:r w:rsidRPr="00A164CB">
        <w:rPr>
          <w:rFonts w:asciiTheme="minorHAnsi" w:eastAsia="Times New Roman" w:hAnsiTheme="minorHAnsi" w:cstheme="minorHAnsi"/>
          <w:sz w:val="22"/>
          <w:szCs w:val="22"/>
          <w:highlight w:val="yellow"/>
          <w:lang w:val="nl-BE"/>
        </w:rPr>
        <w:t>. Maturiteitsniveau 4.</w:t>
      </w:r>
    </w:p>
    <w:p w14:paraId="66AE3694" w14:textId="77777777" w:rsidR="002D077D" w:rsidRPr="00A164CB" w:rsidRDefault="002D077D" w:rsidP="002D077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highlight w:val="yellow"/>
          <w:lang w:val="nl-BE"/>
        </w:rPr>
      </w:pPr>
      <w:bookmarkStart w:id="13" w:name="_Toc523153276"/>
      <w:r w:rsidRPr="00A164CB">
        <w:rPr>
          <w:rFonts w:asciiTheme="minorHAnsi" w:eastAsia="Times New Roman" w:hAnsiTheme="minorHAnsi" w:cstheme="minorHAnsi"/>
          <w:sz w:val="22"/>
          <w:szCs w:val="22"/>
          <w:highlight w:val="yellow"/>
          <w:lang w:val="nl-BE"/>
        </w:rPr>
        <w:t>De beheersinstantie beschikt over de nodige blijvende financiering om het bouwen en gebruiken van de raadpleeg- en overdrachtdiensten te garanderen</w:t>
      </w:r>
      <w:bookmarkEnd w:id="13"/>
      <w:r w:rsidRPr="00A164CB">
        <w:rPr>
          <w:rFonts w:asciiTheme="minorHAnsi" w:eastAsia="Times New Roman" w:hAnsiTheme="minorHAnsi" w:cstheme="minorHAnsi"/>
          <w:sz w:val="22"/>
          <w:szCs w:val="22"/>
          <w:highlight w:val="yellow"/>
          <w:lang w:val="nl-BE"/>
        </w:rPr>
        <w:t>. Maturiteitsniveau 5.</w:t>
      </w:r>
    </w:p>
    <w:p w14:paraId="7E73CA15" w14:textId="64586C66" w:rsidR="00372A1F" w:rsidRPr="00A164CB" w:rsidRDefault="00372A1F" w:rsidP="00372A1F">
      <w:pPr>
        <w:shd w:val="clear" w:color="auto" w:fill="FFFFFF"/>
        <w:spacing w:after="75" w:line="276" w:lineRule="auto"/>
        <w:jc w:val="both"/>
        <w:rPr>
          <w:rFonts w:asciiTheme="minorHAnsi" w:eastAsia="Times New Roman" w:hAnsiTheme="minorHAnsi" w:cstheme="minorHAnsi"/>
          <w:sz w:val="22"/>
          <w:szCs w:val="22"/>
          <w:highlight w:val="yellow"/>
          <w:lang w:val="nl-BE"/>
        </w:rPr>
      </w:pPr>
      <w:r w:rsidRPr="00A164CB">
        <w:rPr>
          <w:rFonts w:asciiTheme="minorHAnsi" w:eastAsia="Times New Roman" w:hAnsiTheme="minorHAnsi" w:cstheme="minorHAnsi"/>
          <w:sz w:val="22"/>
          <w:szCs w:val="22"/>
          <w:highlight w:val="yellow"/>
          <w:lang w:val="nl-BE"/>
        </w:rPr>
        <w:t xml:space="preserve">Conform de zesde </w:t>
      </w:r>
      <w:r w:rsidR="00F25D3F" w:rsidRPr="00A164CB">
        <w:rPr>
          <w:rFonts w:asciiTheme="minorHAnsi" w:eastAsia="Times New Roman" w:hAnsiTheme="minorHAnsi" w:cstheme="minorHAnsi"/>
          <w:sz w:val="22"/>
          <w:szCs w:val="22"/>
          <w:highlight w:val="yellow"/>
          <w:lang w:val="nl-BE"/>
        </w:rPr>
        <w:t>garantie</w:t>
      </w:r>
      <w:r w:rsidRPr="00A164CB">
        <w:rPr>
          <w:rFonts w:asciiTheme="minorHAnsi" w:eastAsia="Times New Roman" w:hAnsiTheme="minorHAnsi" w:cstheme="minorHAnsi"/>
          <w:sz w:val="22"/>
          <w:szCs w:val="22"/>
          <w:highlight w:val="yellow"/>
          <w:lang w:val="nl-BE"/>
        </w:rPr>
        <w:t>, bepaald in het BVR van 15 mei 2019:</w:t>
      </w:r>
      <w:r w:rsidRPr="00A164CB">
        <w:rPr>
          <w:highlight w:val="yellow"/>
        </w:rPr>
        <w:t xml:space="preserve"> </w:t>
      </w:r>
      <w:r w:rsidRPr="00A164CB">
        <w:rPr>
          <w:rFonts w:asciiTheme="minorHAnsi" w:eastAsia="Times New Roman" w:hAnsiTheme="minorHAnsi" w:cstheme="minorHAnsi"/>
          <w:sz w:val="22"/>
          <w:szCs w:val="22"/>
          <w:highlight w:val="yellow"/>
          <w:lang w:val="nl-BE"/>
        </w:rPr>
        <w:t>6° de interoperabiliteit van de gegevensbron, in het bijzonder de semantische en technische interoperabiliteit.</w:t>
      </w:r>
    </w:p>
    <w:bookmarkEnd w:id="1"/>
    <w:bookmarkEnd w:id="2"/>
    <w:bookmarkEnd w:id="3"/>
    <w:p w14:paraId="77AEF664" w14:textId="77777777" w:rsidR="003E40C9" w:rsidRPr="00A164CB" w:rsidRDefault="003E40C9" w:rsidP="00B35BAF">
      <w:pPr>
        <w:pStyle w:val="Lijstalinea"/>
        <w:numPr>
          <w:ilvl w:val="0"/>
          <w:numId w:val="25"/>
        </w:numPr>
        <w:shd w:val="clear" w:color="auto" w:fill="FFFFFF"/>
        <w:spacing w:after="75" w:line="276" w:lineRule="auto"/>
        <w:ind w:left="714" w:hanging="357"/>
        <w:jc w:val="both"/>
        <w:rPr>
          <w:rFonts w:asciiTheme="minorHAnsi" w:eastAsia="Times New Roman" w:hAnsiTheme="minorHAnsi" w:cstheme="minorHAnsi"/>
          <w:sz w:val="22"/>
          <w:szCs w:val="22"/>
          <w:highlight w:val="yellow"/>
          <w:lang w:val="nl-BE"/>
        </w:rPr>
      </w:pPr>
      <w:r w:rsidRPr="00A164CB">
        <w:rPr>
          <w:rFonts w:asciiTheme="minorHAnsi" w:eastAsia="Times New Roman" w:hAnsiTheme="minorHAnsi" w:cstheme="minorHAnsi"/>
          <w:sz w:val="22"/>
          <w:szCs w:val="22"/>
          <w:highlight w:val="yellow"/>
          <w:lang w:val="nl-BE"/>
        </w:rPr>
        <w:t>Semantische Interoperabiliteit: de betekenis van de data is in lijn met standaarden die erkend zijn door het Stuurorgaan Vlaams Informatie en ICT-beleid: ‘OSLO – Datastandaarden’, Interfederale standaarden, Europese en/of Internationale standaarden. Maturiteitsniveau 4.</w:t>
      </w:r>
    </w:p>
    <w:p w14:paraId="7CCFC132" w14:textId="182A280B" w:rsidR="003E40C9" w:rsidRPr="00A164CB" w:rsidRDefault="003E40C9" w:rsidP="00B35BAF">
      <w:pPr>
        <w:pStyle w:val="Lijstalinea"/>
        <w:numPr>
          <w:ilvl w:val="0"/>
          <w:numId w:val="25"/>
        </w:numPr>
        <w:shd w:val="clear" w:color="auto" w:fill="FFFFFF"/>
        <w:spacing w:after="75" w:line="276" w:lineRule="auto"/>
        <w:ind w:left="714" w:hanging="357"/>
        <w:jc w:val="both"/>
        <w:rPr>
          <w:rFonts w:asciiTheme="minorHAnsi" w:eastAsia="Times New Roman" w:hAnsiTheme="minorHAnsi" w:cstheme="minorHAnsi"/>
          <w:sz w:val="22"/>
          <w:szCs w:val="22"/>
          <w:highlight w:val="yellow"/>
          <w:lang w:val="nl-BE"/>
        </w:rPr>
      </w:pPr>
      <w:r w:rsidRPr="00A164CB">
        <w:rPr>
          <w:rFonts w:asciiTheme="minorHAnsi" w:eastAsia="Times New Roman" w:hAnsiTheme="minorHAnsi" w:cstheme="minorHAnsi"/>
          <w:sz w:val="22"/>
          <w:szCs w:val="22"/>
          <w:highlight w:val="yellow"/>
          <w:lang w:val="nl-BE"/>
        </w:rPr>
        <w:t>Technische Interoperabiliteit: de data is beschikbaar in een open formaat dat toelaat om de informatie te raadplegen en te verwerken. Het dataformaat mag vrij van licentierechten worden toegepast, gebruikt en gehanteerd. Maturiteitsniveau 5.</w:t>
      </w:r>
    </w:p>
    <w:p w14:paraId="57FBCEC9" w14:textId="77777777" w:rsidR="006A2E7F" w:rsidRPr="00A164CB" w:rsidRDefault="006A2E7F" w:rsidP="006A2E7F">
      <w:pPr>
        <w:shd w:val="clear" w:color="auto" w:fill="FFFFFF"/>
        <w:spacing w:after="75" w:line="276" w:lineRule="auto"/>
        <w:jc w:val="both"/>
        <w:rPr>
          <w:rFonts w:asciiTheme="minorHAnsi" w:eastAsia="Times New Roman" w:hAnsiTheme="minorHAnsi" w:cstheme="minorHAnsi"/>
          <w:sz w:val="22"/>
          <w:szCs w:val="22"/>
          <w:highlight w:val="yellow"/>
          <w:lang w:val="nl-BE"/>
        </w:rPr>
      </w:pPr>
    </w:p>
    <w:p w14:paraId="7238DCDE" w14:textId="77777777" w:rsidR="006A2E7F" w:rsidRPr="00A164CB" w:rsidRDefault="006A2E7F" w:rsidP="006A2E7F">
      <w:pPr>
        <w:shd w:val="clear" w:color="auto" w:fill="FFFFFF"/>
        <w:spacing w:after="75" w:line="276" w:lineRule="auto"/>
        <w:jc w:val="both"/>
        <w:rPr>
          <w:rFonts w:asciiTheme="minorHAnsi" w:eastAsia="Times New Roman" w:hAnsiTheme="minorHAnsi" w:cstheme="minorHAnsi"/>
          <w:sz w:val="22"/>
          <w:szCs w:val="22"/>
          <w:highlight w:val="yellow"/>
          <w:lang w:val="nl-BE"/>
        </w:rPr>
      </w:pPr>
      <w:r w:rsidRPr="00A164CB">
        <w:rPr>
          <w:rFonts w:asciiTheme="minorHAnsi" w:eastAsia="Times New Roman" w:hAnsiTheme="minorHAnsi" w:cstheme="minorHAnsi"/>
          <w:sz w:val="22"/>
          <w:szCs w:val="22"/>
          <w:highlight w:val="yellow"/>
          <w:lang w:val="nl-BE"/>
        </w:rPr>
        <w:t>Aangezien de voorgelegde bron een geografische gegevensbron betreft, moet overeenkomstig artikel 2, §2, van voornoemd BVR, de bron voldoen aan de volgende bijkomende voorwaarden:</w:t>
      </w:r>
    </w:p>
    <w:p w14:paraId="0A7E32E1" w14:textId="77777777" w:rsidR="006A2E7F" w:rsidRPr="00A164CB" w:rsidRDefault="006A2E7F" w:rsidP="006A2E7F">
      <w:pPr>
        <w:shd w:val="clear" w:color="auto" w:fill="FFFFFF"/>
        <w:spacing w:after="75" w:line="276" w:lineRule="auto"/>
        <w:jc w:val="both"/>
        <w:rPr>
          <w:rFonts w:asciiTheme="minorHAnsi" w:eastAsia="Times New Roman" w:hAnsiTheme="minorHAnsi" w:cstheme="minorHAnsi"/>
          <w:sz w:val="22"/>
          <w:szCs w:val="22"/>
          <w:highlight w:val="yellow"/>
          <w:lang w:val="nl-BE"/>
        </w:rPr>
      </w:pPr>
      <w:r w:rsidRPr="00A164CB">
        <w:rPr>
          <w:rFonts w:asciiTheme="minorHAnsi" w:eastAsia="Times New Roman" w:hAnsiTheme="minorHAnsi" w:cstheme="minorHAnsi"/>
          <w:sz w:val="22"/>
          <w:szCs w:val="22"/>
          <w:highlight w:val="yellow"/>
          <w:lang w:val="nl-BE"/>
        </w:rPr>
        <w:t xml:space="preserve"> 1° ze is beschreven door middel van metagegevens die in overeenstemming zijn met de regels die het stuurorgaan met toepassing van artikel 14 van het GDI-decreet opstelt;</w:t>
      </w:r>
    </w:p>
    <w:p w14:paraId="26728987" w14:textId="77777777" w:rsidR="006A2E7F" w:rsidRPr="00A164CB" w:rsidRDefault="006A2E7F" w:rsidP="006A2E7F">
      <w:pPr>
        <w:shd w:val="clear" w:color="auto" w:fill="FFFFFF"/>
        <w:spacing w:after="75" w:line="276" w:lineRule="auto"/>
        <w:jc w:val="both"/>
        <w:rPr>
          <w:rFonts w:asciiTheme="minorHAnsi" w:eastAsia="Times New Roman" w:hAnsiTheme="minorHAnsi" w:cstheme="minorHAnsi"/>
          <w:sz w:val="22"/>
          <w:szCs w:val="22"/>
          <w:highlight w:val="yellow"/>
          <w:lang w:val="nl-BE"/>
        </w:rPr>
      </w:pPr>
      <w:r w:rsidRPr="00A164CB">
        <w:rPr>
          <w:rFonts w:asciiTheme="minorHAnsi" w:eastAsia="Times New Roman" w:hAnsiTheme="minorHAnsi" w:cstheme="minorHAnsi"/>
          <w:sz w:val="22"/>
          <w:szCs w:val="22"/>
          <w:highlight w:val="yellow"/>
          <w:lang w:val="nl-BE"/>
        </w:rPr>
        <w:t xml:space="preserve"> 2° ze is raadpleegbaar via een raadpleegdienst als vermeld in artikel 3, 18°, van het GDI-decreet;</w:t>
      </w:r>
    </w:p>
    <w:p w14:paraId="1312C4D5" w14:textId="77777777" w:rsidR="006A2E7F" w:rsidRPr="00A164CB" w:rsidRDefault="006A2E7F" w:rsidP="006A2E7F">
      <w:pPr>
        <w:shd w:val="clear" w:color="auto" w:fill="FFFFFF"/>
        <w:spacing w:after="75" w:line="276" w:lineRule="auto"/>
        <w:jc w:val="both"/>
        <w:rPr>
          <w:rFonts w:asciiTheme="minorHAnsi" w:eastAsia="Times New Roman" w:hAnsiTheme="minorHAnsi" w:cstheme="minorHAnsi"/>
          <w:sz w:val="22"/>
          <w:szCs w:val="22"/>
          <w:highlight w:val="yellow"/>
          <w:lang w:val="nl-BE"/>
        </w:rPr>
      </w:pPr>
      <w:r w:rsidRPr="00A164CB">
        <w:rPr>
          <w:rFonts w:asciiTheme="minorHAnsi" w:eastAsia="Times New Roman" w:hAnsiTheme="minorHAnsi" w:cstheme="minorHAnsi"/>
          <w:sz w:val="22"/>
          <w:szCs w:val="22"/>
          <w:highlight w:val="yellow"/>
          <w:lang w:val="nl-BE"/>
        </w:rPr>
        <w:t xml:space="preserve"> 3° ze is overdraagbaar via een overdrachtdienst als vermeld in artikel 3, 19°, van het GDI-decreet;</w:t>
      </w:r>
    </w:p>
    <w:p w14:paraId="5215C91D" w14:textId="77777777" w:rsidR="006A2E7F" w:rsidRPr="00A164CB" w:rsidRDefault="006A2E7F" w:rsidP="006A2E7F">
      <w:pPr>
        <w:shd w:val="clear" w:color="auto" w:fill="FFFFFF"/>
        <w:spacing w:after="75" w:line="276" w:lineRule="auto"/>
        <w:jc w:val="both"/>
        <w:rPr>
          <w:rFonts w:asciiTheme="minorHAnsi" w:eastAsia="Times New Roman" w:hAnsiTheme="minorHAnsi" w:cstheme="minorHAnsi"/>
          <w:sz w:val="22"/>
          <w:szCs w:val="22"/>
          <w:highlight w:val="yellow"/>
          <w:lang w:val="nl-BE"/>
        </w:rPr>
      </w:pPr>
      <w:r w:rsidRPr="00A164CB">
        <w:rPr>
          <w:rFonts w:asciiTheme="minorHAnsi" w:eastAsia="Times New Roman" w:hAnsiTheme="minorHAnsi" w:cstheme="minorHAnsi"/>
          <w:sz w:val="22"/>
          <w:szCs w:val="22"/>
          <w:highlight w:val="yellow"/>
          <w:lang w:val="nl-BE"/>
        </w:rPr>
        <w:t xml:space="preserve"> 4° ze is geharmoniseerd overeenkomstig de technische voorschriften, vermeld in artikel 25 van het GDI-decreet.</w:t>
      </w:r>
    </w:p>
    <w:p w14:paraId="244EEAB1" w14:textId="2F436D35" w:rsidR="00886C43" w:rsidRPr="00886C43" w:rsidRDefault="00146C04" w:rsidP="006A2E7F">
      <w:pPr>
        <w:shd w:val="clear" w:color="auto" w:fill="FFFFFF"/>
        <w:spacing w:after="75" w:line="276" w:lineRule="auto"/>
        <w:jc w:val="both"/>
        <w:rPr>
          <w:rFonts w:asciiTheme="minorHAnsi" w:eastAsia="Times New Roman" w:hAnsiTheme="minorHAnsi" w:cstheme="minorHAnsi"/>
          <w:sz w:val="22"/>
          <w:szCs w:val="22"/>
          <w:lang w:val="nl-BE"/>
        </w:rPr>
      </w:pPr>
      <w:r w:rsidRPr="00A164CB">
        <w:rPr>
          <w:rFonts w:asciiTheme="minorHAnsi" w:eastAsia="Times New Roman" w:hAnsiTheme="minorHAnsi" w:cstheme="minorHAnsi"/>
          <w:sz w:val="22"/>
          <w:szCs w:val="22"/>
          <w:highlight w:val="yellow"/>
          <w:lang w:val="nl-BE"/>
        </w:rPr>
        <w:t>De voorgelegde gegevensbron voldoet aan die vier bijkomende voorwaarden</w:t>
      </w:r>
      <w:r w:rsidR="006A2E7F" w:rsidRPr="00A164CB">
        <w:rPr>
          <w:rFonts w:asciiTheme="minorHAnsi" w:eastAsia="Times New Roman" w:hAnsiTheme="minorHAnsi" w:cstheme="minorHAnsi"/>
          <w:sz w:val="22"/>
          <w:szCs w:val="22"/>
          <w:highlight w:val="yellow"/>
          <w:lang w:val="nl-BE"/>
        </w:rPr>
        <w:t xml:space="preserve">, zie motivering onder </w:t>
      </w:r>
      <w:r w:rsidR="003F71A5" w:rsidRPr="00A164CB">
        <w:rPr>
          <w:rFonts w:asciiTheme="minorHAnsi" w:eastAsia="Times New Roman" w:hAnsiTheme="minorHAnsi" w:cstheme="minorHAnsi"/>
          <w:sz w:val="22"/>
          <w:szCs w:val="22"/>
          <w:highlight w:val="yellow"/>
          <w:lang w:val="nl-BE"/>
        </w:rPr>
        <w:t xml:space="preserve">de tweede en </w:t>
      </w:r>
      <w:r w:rsidR="002B5591" w:rsidRPr="00A164CB">
        <w:rPr>
          <w:rFonts w:asciiTheme="minorHAnsi" w:eastAsia="Times New Roman" w:hAnsiTheme="minorHAnsi" w:cstheme="minorHAnsi"/>
          <w:sz w:val="22"/>
          <w:szCs w:val="22"/>
          <w:highlight w:val="yellow"/>
          <w:lang w:val="nl-BE"/>
        </w:rPr>
        <w:t>vierde garantie.</w:t>
      </w:r>
    </w:p>
    <w:p w14:paraId="6DD336B9" w14:textId="7393AC9E" w:rsidR="00E62A2D" w:rsidRPr="00C73B35" w:rsidRDefault="00E62A2D" w:rsidP="00C73B35">
      <w:pPr>
        <w:pStyle w:val="Kop1"/>
      </w:pPr>
      <w:r w:rsidRPr="00C73B35">
        <w:lastRenderedPageBreak/>
        <w:t>voorstel overgangsperiode</w:t>
      </w:r>
    </w:p>
    <w:p w14:paraId="58C16D5C" w14:textId="3CDDA1DF" w:rsidR="003E40C9" w:rsidRPr="00041736" w:rsidRDefault="003E40C9" w:rsidP="003E40C9">
      <w:pPr>
        <w:spacing w:line="276" w:lineRule="auto"/>
        <w:jc w:val="both"/>
        <w:rPr>
          <w:rFonts w:asciiTheme="minorHAnsi" w:hAnsiTheme="minorHAnsi"/>
          <w:lang w:val="nl-BE"/>
        </w:rPr>
      </w:pPr>
      <w:r w:rsidRPr="000C523F">
        <w:rPr>
          <w:rFonts w:asciiTheme="minorHAnsi" w:hAnsiTheme="minorHAnsi"/>
          <w:sz w:val="22"/>
          <w:szCs w:val="22"/>
          <w:lang w:val="nl-BE"/>
        </w:rPr>
        <w:t xml:space="preserve">Erkende bronnen moeten verplicht gebruikt worden door </w:t>
      </w:r>
      <w:r w:rsidR="00841E37" w:rsidRPr="000C523F">
        <w:rPr>
          <w:rFonts w:asciiTheme="minorHAnsi" w:hAnsiTheme="minorHAnsi"/>
          <w:sz w:val="22"/>
          <w:szCs w:val="22"/>
          <w:lang w:val="nl-BE"/>
        </w:rPr>
        <w:t xml:space="preserve">de </w:t>
      </w:r>
      <w:r w:rsidRPr="000C523F">
        <w:rPr>
          <w:rFonts w:asciiTheme="minorHAnsi" w:hAnsiTheme="minorHAnsi"/>
          <w:sz w:val="22"/>
          <w:szCs w:val="22"/>
          <w:lang w:val="nl-BE"/>
        </w:rPr>
        <w:t xml:space="preserve">Vlaamse </w:t>
      </w:r>
      <w:r w:rsidR="00841E37" w:rsidRPr="000C523F">
        <w:rPr>
          <w:rFonts w:asciiTheme="minorHAnsi" w:hAnsiTheme="minorHAnsi"/>
          <w:sz w:val="22"/>
          <w:szCs w:val="22"/>
          <w:lang w:val="nl-BE"/>
        </w:rPr>
        <w:t>en lokale overheid</w:t>
      </w:r>
      <w:r w:rsidRPr="000C523F">
        <w:rPr>
          <w:rFonts w:asciiTheme="minorHAnsi" w:hAnsiTheme="minorHAnsi"/>
          <w:sz w:val="22"/>
          <w:szCs w:val="22"/>
          <w:lang w:val="nl-BE"/>
        </w:rPr>
        <w:t xml:space="preserve">. Om de </w:t>
      </w:r>
      <w:r w:rsidR="00841E37" w:rsidRPr="000C523F">
        <w:rPr>
          <w:rFonts w:asciiTheme="minorHAnsi" w:hAnsiTheme="minorHAnsi"/>
          <w:sz w:val="22"/>
          <w:szCs w:val="22"/>
          <w:lang w:val="nl-BE"/>
        </w:rPr>
        <w:t xml:space="preserve">instanties </w:t>
      </w:r>
      <w:r w:rsidRPr="000C523F">
        <w:rPr>
          <w:rFonts w:asciiTheme="minorHAnsi" w:hAnsiTheme="minorHAnsi"/>
          <w:sz w:val="22"/>
          <w:szCs w:val="22"/>
          <w:lang w:val="nl-BE"/>
        </w:rPr>
        <w:t>de tijd te geven over te schakelen naar de erkende bron wordt een overgangsperiode voorzien van één jaar. Die periode start op de datum van erkenning door de Vlaamse Regering van de bron tot authentieke bron.</w:t>
      </w:r>
      <w:r w:rsidRPr="00041736">
        <w:rPr>
          <w:rFonts w:asciiTheme="minorHAnsi" w:hAnsiTheme="minorHAnsi"/>
          <w:sz w:val="22"/>
          <w:szCs w:val="22"/>
          <w:lang w:val="nl-BE"/>
        </w:rPr>
        <w:t xml:space="preserve"> </w:t>
      </w:r>
    </w:p>
    <w:p w14:paraId="6E565B15" w14:textId="77777777" w:rsidR="00A137B9" w:rsidRPr="000C523F" w:rsidRDefault="00A137B9" w:rsidP="00A137B9">
      <w:pPr>
        <w:pStyle w:val="Kop1"/>
        <w:numPr>
          <w:ilvl w:val="0"/>
          <w:numId w:val="6"/>
        </w:numPr>
      </w:pPr>
      <w:r w:rsidRPr="000C523F">
        <w:t>beslissing van de werkgroep</w:t>
      </w:r>
    </w:p>
    <w:p w14:paraId="01F12CF8" w14:textId="7239CC59" w:rsidR="00A137B9" w:rsidRPr="000C523F" w:rsidRDefault="000C523F" w:rsidP="00A137B9">
      <w:pPr>
        <w:spacing w:line="276" w:lineRule="auto"/>
        <w:jc w:val="both"/>
        <w:rPr>
          <w:rStyle w:val="normaltextrun"/>
          <w:rFonts w:asciiTheme="minorHAnsi" w:hAnsiTheme="minorHAnsi" w:cstheme="minorHAnsi"/>
          <w:sz w:val="22"/>
          <w:szCs w:val="22"/>
        </w:rPr>
      </w:pPr>
      <w:r w:rsidRPr="000C523F">
        <w:rPr>
          <w:rStyle w:val="normaltextrun"/>
          <w:rFonts w:asciiTheme="minorHAnsi" w:hAnsiTheme="minorHAnsi" w:cstheme="minorHAnsi"/>
          <w:sz w:val="22"/>
          <w:szCs w:val="22"/>
        </w:rPr>
        <w:t>De</w:t>
      </w:r>
      <w:r w:rsidR="00A137B9" w:rsidRPr="000C523F">
        <w:rPr>
          <w:rStyle w:val="normaltextrun"/>
          <w:rFonts w:asciiTheme="minorHAnsi" w:hAnsiTheme="minorHAnsi" w:cstheme="minorHAnsi"/>
          <w:sz w:val="22"/>
          <w:szCs w:val="22"/>
        </w:rPr>
        <w:t xml:space="preserve"> werkgroep Authentieke Gegevensbronnen </w:t>
      </w:r>
      <w:r w:rsidRPr="000C523F">
        <w:rPr>
          <w:rStyle w:val="normaltextrun"/>
          <w:rFonts w:asciiTheme="minorHAnsi" w:hAnsiTheme="minorHAnsi" w:cstheme="minorHAnsi"/>
          <w:sz w:val="22"/>
          <w:szCs w:val="22"/>
        </w:rPr>
        <w:t xml:space="preserve">heeft </w:t>
      </w:r>
      <w:r w:rsidR="00A137B9" w:rsidRPr="000C523F">
        <w:rPr>
          <w:rStyle w:val="normaltextrun"/>
          <w:rFonts w:asciiTheme="minorHAnsi" w:hAnsiTheme="minorHAnsi" w:cstheme="minorHAnsi"/>
          <w:sz w:val="22"/>
          <w:szCs w:val="22"/>
        </w:rPr>
        <w:t>beslist om een gunstig advies te geven aan het Stuurorgaan Vlaams Informatie- en ICT-beleid om het bestand ‘Bodemkaart’ voor te stellen aan de Vlaamse Regering als Vlaamse authentieke gegevensbron.</w:t>
      </w:r>
    </w:p>
    <w:p w14:paraId="0AEC7F92" w14:textId="776B6373" w:rsidR="000A7144" w:rsidRPr="000C523F" w:rsidRDefault="000A7144" w:rsidP="00C73B35">
      <w:pPr>
        <w:pStyle w:val="Kop1"/>
      </w:pPr>
      <w:r w:rsidRPr="000C523F">
        <w:t>Voorstel van beslissing</w:t>
      </w:r>
    </w:p>
    <w:p w14:paraId="7C6CD7DF" w14:textId="2947A151" w:rsidR="008F3267" w:rsidRPr="00A164CB" w:rsidRDefault="00426BD6" w:rsidP="00465001">
      <w:pPr>
        <w:spacing w:line="276" w:lineRule="auto"/>
        <w:jc w:val="both"/>
        <w:rPr>
          <w:ins w:id="14" w:author="De Jaeger, Nathalie" w:date="2020-02-26T15:32:00Z"/>
          <w:rFonts w:asciiTheme="minorHAnsi" w:hAnsiTheme="minorHAnsi" w:cstheme="minorHAnsi"/>
          <w:sz w:val="22"/>
          <w:szCs w:val="22"/>
          <w:highlight w:val="yellow"/>
        </w:rPr>
      </w:pPr>
      <w:r w:rsidRPr="000C523F">
        <w:rPr>
          <w:rFonts w:asciiTheme="minorHAnsi" w:hAnsiTheme="minorHAnsi" w:cstheme="minorHAnsi"/>
          <w:sz w:val="22"/>
          <w:szCs w:val="22"/>
          <w:lang w:val="nl-BE"/>
        </w:rPr>
        <w:t xml:space="preserve">Het </w:t>
      </w:r>
      <w:r w:rsidR="004778D3" w:rsidRPr="000C523F">
        <w:rPr>
          <w:rFonts w:asciiTheme="minorHAnsi" w:hAnsiTheme="minorHAnsi" w:cstheme="minorHAnsi"/>
          <w:sz w:val="22"/>
          <w:szCs w:val="22"/>
        </w:rPr>
        <w:t>S</w:t>
      </w:r>
      <w:r w:rsidRPr="000C523F">
        <w:rPr>
          <w:rFonts w:asciiTheme="minorHAnsi" w:hAnsiTheme="minorHAnsi" w:cstheme="minorHAnsi"/>
          <w:sz w:val="22"/>
          <w:szCs w:val="22"/>
        </w:rPr>
        <w:t xml:space="preserve">tuurorgaan Vlaams Informatie- en ICT-beleid beslist op </w:t>
      </w:r>
      <w:r w:rsidR="00963CA2" w:rsidRPr="000C523F">
        <w:rPr>
          <w:rFonts w:asciiTheme="minorHAnsi" w:hAnsiTheme="minorHAnsi" w:cstheme="minorHAnsi"/>
          <w:sz w:val="22"/>
          <w:szCs w:val="22"/>
        </w:rPr>
        <w:t xml:space="preserve">basis van het </w:t>
      </w:r>
      <w:r w:rsidRPr="000C523F">
        <w:rPr>
          <w:rFonts w:asciiTheme="minorHAnsi" w:hAnsiTheme="minorHAnsi" w:cstheme="minorHAnsi"/>
          <w:sz w:val="22"/>
          <w:szCs w:val="22"/>
        </w:rPr>
        <w:t xml:space="preserve">advies van de werkgroep </w:t>
      </w:r>
      <w:r w:rsidR="004778D3" w:rsidRPr="000C523F">
        <w:rPr>
          <w:rFonts w:asciiTheme="minorHAnsi" w:hAnsiTheme="minorHAnsi" w:cstheme="minorHAnsi"/>
          <w:sz w:val="22"/>
          <w:szCs w:val="22"/>
        </w:rPr>
        <w:t>A</w:t>
      </w:r>
      <w:r w:rsidRPr="000C523F">
        <w:rPr>
          <w:rFonts w:asciiTheme="minorHAnsi" w:hAnsiTheme="minorHAnsi" w:cstheme="minorHAnsi"/>
          <w:sz w:val="22"/>
          <w:szCs w:val="22"/>
        </w:rPr>
        <w:t xml:space="preserve">uthentieke </w:t>
      </w:r>
      <w:r w:rsidR="004778D3" w:rsidRPr="000C523F">
        <w:rPr>
          <w:rFonts w:asciiTheme="minorHAnsi" w:hAnsiTheme="minorHAnsi" w:cstheme="minorHAnsi"/>
          <w:sz w:val="22"/>
          <w:szCs w:val="22"/>
        </w:rPr>
        <w:t>G</w:t>
      </w:r>
      <w:r w:rsidRPr="000C523F">
        <w:rPr>
          <w:rFonts w:asciiTheme="minorHAnsi" w:hAnsiTheme="minorHAnsi" w:cstheme="minorHAnsi"/>
          <w:sz w:val="22"/>
          <w:szCs w:val="22"/>
        </w:rPr>
        <w:t xml:space="preserve">egevensbronnen dat </w:t>
      </w:r>
      <w:r w:rsidR="001B0002" w:rsidRPr="000C523F">
        <w:rPr>
          <w:rFonts w:asciiTheme="minorHAnsi" w:hAnsiTheme="minorHAnsi" w:cstheme="minorHAnsi"/>
          <w:sz w:val="22"/>
          <w:szCs w:val="22"/>
        </w:rPr>
        <w:t xml:space="preserve">aan de Vlaamse Regering wordt voorgesteld </w:t>
      </w:r>
      <w:r w:rsidR="00E62A2D" w:rsidRPr="000C523F">
        <w:rPr>
          <w:rFonts w:asciiTheme="minorHAnsi" w:hAnsiTheme="minorHAnsi" w:cstheme="minorHAnsi"/>
          <w:sz w:val="22"/>
          <w:szCs w:val="22"/>
        </w:rPr>
        <w:t xml:space="preserve">de gegevensbron </w:t>
      </w:r>
      <w:r w:rsidR="000C523F">
        <w:rPr>
          <w:rFonts w:asciiTheme="minorHAnsi" w:hAnsiTheme="minorHAnsi" w:cstheme="minorHAnsi"/>
          <w:sz w:val="22"/>
          <w:szCs w:val="22"/>
          <w:lang w:val="nl-BE"/>
        </w:rPr>
        <w:t>Overstromingsgevoelige gebieden / Watertoets</w:t>
      </w:r>
      <w:r w:rsidR="005D7511" w:rsidRPr="000C523F">
        <w:rPr>
          <w:rFonts w:asciiTheme="minorHAnsi" w:hAnsiTheme="minorHAnsi" w:cstheme="minorHAnsi"/>
          <w:sz w:val="22"/>
          <w:szCs w:val="22"/>
          <w:lang w:val="nl-BE"/>
        </w:rPr>
        <w:t xml:space="preserve"> van het Vlaams Gewest</w:t>
      </w:r>
      <w:r w:rsidR="00E62A2D" w:rsidRPr="000C523F">
        <w:rPr>
          <w:rFonts w:asciiTheme="minorHAnsi" w:hAnsiTheme="minorHAnsi" w:cstheme="minorHAnsi"/>
          <w:sz w:val="22"/>
          <w:szCs w:val="22"/>
          <w:lang w:val="nl-BE"/>
        </w:rPr>
        <w:t xml:space="preserve"> als authentieke </w:t>
      </w:r>
      <w:r w:rsidR="002D0921" w:rsidRPr="000C523F">
        <w:rPr>
          <w:rFonts w:asciiTheme="minorHAnsi" w:hAnsiTheme="minorHAnsi" w:cstheme="minorHAnsi"/>
          <w:sz w:val="22"/>
          <w:szCs w:val="22"/>
          <w:lang w:val="nl-BE"/>
        </w:rPr>
        <w:t xml:space="preserve">geografische </w:t>
      </w:r>
      <w:r w:rsidR="00E62A2D" w:rsidRPr="000C523F">
        <w:rPr>
          <w:rFonts w:asciiTheme="minorHAnsi" w:hAnsiTheme="minorHAnsi" w:cstheme="minorHAnsi"/>
          <w:sz w:val="22"/>
          <w:szCs w:val="22"/>
          <w:lang w:val="nl-BE"/>
        </w:rPr>
        <w:t>gegevensbron</w:t>
      </w:r>
      <w:r w:rsidR="001B0002" w:rsidRPr="000C523F">
        <w:rPr>
          <w:rFonts w:asciiTheme="minorHAnsi" w:hAnsiTheme="minorHAnsi" w:cstheme="minorHAnsi"/>
          <w:sz w:val="22"/>
          <w:szCs w:val="22"/>
          <w:lang w:val="nl-BE"/>
        </w:rPr>
        <w:t xml:space="preserve"> te erkennen met een overgangsperiode van </w:t>
      </w:r>
      <w:r w:rsidR="003241BA" w:rsidRPr="000C523F">
        <w:rPr>
          <w:rFonts w:asciiTheme="minorHAnsi" w:hAnsiTheme="minorHAnsi" w:cstheme="minorHAnsi"/>
          <w:sz w:val="22"/>
          <w:szCs w:val="22"/>
          <w:lang w:val="nl-BE"/>
        </w:rPr>
        <w:t>éé</w:t>
      </w:r>
      <w:r w:rsidR="001B0002" w:rsidRPr="000C523F">
        <w:rPr>
          <w:rFonts w:asciiTheme="minorHAnsi" w:hAnsiTheme="minorHAnsi" w:cstheme="minorHAnsi"/>
          <w:sz w:val="22"/>
          <w:szCs w:val="22"/>
          <w:lang w:val="nl-BE"/>
        </w:rPr>
        <w:t>n jaar</w:t>
      </w:r>
      <w:r w:rsidR="00CD7CB5" w:rsidRPr="000C523F">
        <w:rPr>
          <w:rFonts w:asciiTheme="minorHAnsi" w:hAnsiTheme="minorHAnsi" w:cstheme="minorHAnsi"/>
          <w:sz w:val="22"/>
          <w:szCs w:val="22"/>
          <w:lang w:val="nl-BE"/>
        </w:rPr>
        <w:t xml:space="preserve"> en </w:t>
      </w:r>
      <w:r w:rsidR="00465001">
        <w:rPr>
          <w:rFonts w:asciiTheme="minorHAnsi" w:hAnsiTheme="minorHAnsi" w:cstheme="minorHAnsi"/>
          <w:sz w:val="22"/>
          <w:szCs w:val="22"/>
          <w:lang w:val="nl-BE"/>
        </w:rPr>
        <w:t>de Coördinatiecommissie Integraal Waterbeleid</w:t>
      </w:r>
      <w:r w:rsidR="00CD7CB5" w:rsidRPr="000C523F">
        <w:rPr>
          <w:rFonts w:asciiTheme="minorHAnsi" w:hAnsiTheme="minorHAnsi" w:cstheme="minorHAnsi"/>
          <w:sz w:val="22"/>
          <w:szCs w:val="22"/>
          <w:lang w:val="nl-BE"/>
        </w:rPr>
        <w:t xml:space="preserve"> als beheersinstantie aan te wijzen</w:t>
      </w:r>
      <w:r w:rsidR="00E62A2D" w:rsidRPr="000C523F">
        <w:rPr>
          <w:rFonts w:asciiTheme="minorHAnsi" w:hAnsiTheme="minorHAnsi" w:cstheme="minorHAnsi"/>
          <w:sz w:val="22"/>
          <w:szCs w:val="22"/>
          <w:lang w:val="nl-BE"/>
        </w:rPr>
        <w:t>.</w:t>
      </w:r>
      <w:bookmarkStart w:id="15" w:name="_GoBack"/>
      <w:bookmarkEnd w:id="15"/>
    </w:p>
    <w:p w14:paraId="3C9D90C9" w14:textId="77777777" w:rsidR="008F3267" w:rsidRPr="000A7144" w:rsidRDefault="008F3267" w:rsidP="00637CD1">
      <w:pPr>
        <w:spacing w:line="276" w:lineRule="auto"/>
        <w:jc w:val="both"/>
        <w:rPr>
          <w:rFonts w:ascii="FlandersArtSans-Regular" w:hAnsi="FlandersArtSans-Regular"/>
        </w:rPr>
      </w:pPr>
    </w:p>
    <w:sectPr w:rsidR="008F3267" w:rsidRPr="000A7144" w:rsidSect="006A32C0">
      <w:footerReference w:type="even" r:id="rId13"/>
      <w:footerReference w:type="default" r:id="rId14"/>
      <w:headerReference w:type="first" r:id="rId15"/>
      <w:footerReference w:type="first" r:id="rId16"/>
      <w:type w:val="continuous"/>
      <w:pgSz w:w="11906" w:h="16838" w:code="9"/>
      <w:pgMar w:top="851" w:right="851" w:bottom="618" w:left="1134" w:header="851" w:footer="851"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F259C" w14:textId="77777777" w:rsidR="00047DA0" w:rsidRDefault="00047DA0">
      <w:r>
        <w:separator/>
      </w:r>
    </w:p>
  </w:endnote>
  <w:endnote w:type="continuationSeparator" w:id="0">
    <w:p w14:paraId="0A954EE7" w14:textId="77777777" w:rsidR="00047DA0" w:rsidRDefault="00047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landersArtSans-Regular">
    <w:altName w:val="Calibri"/>
    <w:charset w:val="00"/>
    <w:family w:val="auto"/>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landers Art Sans">
    <w:altName w:val="Calibri"/>
    <w:panose1 w:val="00000000000000000000"/>
    <w:charset w:val="00"/>
    <w:family w:val="modern"/>
    <w:notTrueType/>
    <w:pitch w:val="variable"/>
    <w:sig w:usb0="00000001" w:usb1="00000000" w:usb2="00000000" w:usb3="00000000" w:csb0="00000093" w:csb1="00000000"/>
  </w:font>
  <w:font w:name="FlandersArtSans-Bold">
    <w:altName w:val="Calibri"/>
    <w:charset w:val="00"/>
    <w:family w:val="auto"/>
    <w:pitch w:val="variable"/>
    <w:sig w:usb0="00000007" w:usb1="00000000" w:usb2="00000000" w:usb3="00000000" w:csb0="00000093" w:csb1="00000000"/>
  </w:font>
  <w:font w:name="FlandersArtSerif-Bold">
    <w:altName w:val="Calibri"/>
    <w:charset w:val="00"/>
    <w:family w:val="auto"/>
    <w:pitch w:val="variable"/>
    <w:sig w:usb0="00000007" w:usb1="00000000" w:usb2="00000000" w:usb3="00000000" w:csb0="00000093" w:csb1="00000000"/>
  </w:font>
  <w:font w:name="FlandersArtSerif-Regular">
    <w:altName w:val="Cambria"/>
    <w:charset w:val="00"/>
    <w:family w:val="auto"/>
    <w:pitch w:val="variable"/>
    <w:sig w:usb0="00000007" w:usb1="00000000" w:usb2="00000000" w:usb3="00000000" w:csb0="00000093" w:csb1="00000000"/>
  </w:font>
  <w:font w:name="FlandersArtSans-Medium">
    <w:altName w:val="Calibri"/>
    <w:charset w:val="00"/>
    <w:family w:val="auto"/>
    <w:pitch w:val="variable"/>
    <w:sig w:usb0="00000007" w:usb1="00000000" w:usb2="00000000" w:usb3="00000000" w:csb0="00000093"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0D896" w14:textId="77777777" w:rsidR="006A32C0" w:rsidRPr="005B717E" w:rsidRDefault="0087721E" w:rsidP="006A32C0">
    <w:pPr>
      <w:pStyle w:val="Koptekst"/>
      <w:tabs>
        <w:tab w:val="center" w:pos="9356"/>
        <w:tab w:val="right" w:pos="10206"/>
      </w:tabs>
      <w:spacing w:before="200" w:after="120"/>
      <w:rPr>
        <w:rFonts w:ascii="FlandersArtSans-Regular" w:hAnsi="FlandersArtSans-Regular"/>
      </w:rPr>
    </w:pPr>
    <w:r>
      <w:drawing>
        <wp:anchor distT="0" distB="0" distL="114300" distR="114300" simplePos="0" relativeHeight="251657728" behindDoc="1" locked="0" layoutInCell="1" allowOverlap="1" wp14:anchorId="095D6972" wp14:editId="5FA2F2FC">
          <wp:simplePos x="0" y="0"/>
          <wp:positionH relativeFrom="column">
            <wp:posOffset>8890</wp:posOffset>
          </wp:positionH>
          <wp:positionV relativeFrom="paragraph">
            <wp:posOffset>-71120</wp:posOffset>
          </wp:positionV>
          <wp:extent cx="1263650" cy="539750"/>
          <wp:effectExtent l="0" t="0" r="0" b="0"/>
          <wp:wrapNone/>
          <wp:docPr id="2"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365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5E5A" w:rsidRPr="005B717E">
      <w:rPr>
        <w:rFonts w:ascii="FlandersArtSans-Regular" w:hAnsi="FlandersArtSans-Regular" w:cs="Calibri"/>
        <w:sz w:val="18"/>
        <w:szCs w:val="18"/>
      </w:rPr>
      <w:tab/>
      <w:t xml:space="preserve">pagina </w:t>
    </w:r>
    <w:r w:rsidR="00545E5A" w:rsidRPr="005B717E">
      <w:rPr>
        <w:rFonts w:ascii="FlandersArtSans-Regular" w:hAnsi="FlandersArtSans-Regular" w:cs="Calibri"/>
        <w:sz w:val="18"/>
        <w:szCs w:val="18"/>
      </w:rPr>
      <w:fldChar w:fldCharType="begin"/>
    </w:r>
    <w:r w:rsidR="00545E5A" w:rsidRPr="005B717E">
      <w:rPr>
        <w:rFonts w:ascii="FlandersArtSans-Regular" w:hAnsi="FlandersArtSans-Regular" w:cs="Calibri"/>
        <w:sz w:val="18"/>
        <w:szCs w:val="18"/>
      </w:rPr>
      <w:instrText xml:space="preserve"> PAGE </w:instrText>
    </w:r>
    <w:r w:rsidR="00545E5A" w:rsidRPr="005B717E">
      <w:rPr>
        <w:rFonts w:ascii="FlandersArtSans-Regular" w:hAnsi="FlandersArtSans-Regular" w:cs="Calibri"/>
        <w:sz w:val="18"/>
        <w:szCs w:val="18"/>
      </w:rPr>
      <w:fldChar w:fldCharType="separate"/>
    </w:r>
    <w:r w:rsidR="000A7144">
      <w:rPr>
        <w:rFonts w:ascii="FlandersArtSans-Regular" w:hAnsi="FlandersArtSans-Regular" w:cs="Calibri"/>
        <w:sz w:val="18"/>
        <w:szCs w:val="18"/>
      </w:rPr>
      <w:t>1</w:t>
    </w:r>
    <w:r w:rsidR="00545E5A" w:rsidRPr="005B717E">
      <w:rPr>
        <w:rFonts w:ascii="FlandersArtSans-Regular" w:hAnsi="FlandersArtSans-Regular" w:cs="Calibri"/>
        <w:sz w:val="18"/>
        <w:szCs w:val="18"/>
      </w:rPr>
      <w:fldChar w:fldCharType="end"/>
    </w:r>
    <w:r w:rsidR="00545E5A" w:rsidRPr="005B717E">
      <w:rPr>
        <w:rFonts w:ascii="FlandersArtSans-Regular" w:hAnsi="FlandersArtSans-Regular" w:cs="Calibri"/>
        <w:sz w:val="18"/>
        <w:szCs w:val="18"/>
      </w:rPr>
      <w:t xml:space="preserve"> van </w:t>
    </w:r>
    <w:r w:rsidR="00545E5A" w:rsidRPr="005B717E">
      <w:rPr>
        <w:rStyle w:val="Paginanummer"/>
        <w:rFonts w:ascii="FlandersArtSans-Regular" w:hAnsi="FlandersArtSans-Regular" w:cs="Calibri"/>
        <w:sz w:val="18"/>
        <w:szCs w:val="18"/>
      </w:rPr>
      <w:fldChar w:fldCharType="begin"/>
    </w:r>
    <w:r w:rsidR="00545E5A" w:rsidRPr="005B717E">
      <w:rPr>
        <w:rStyle w:val="Paginanummer"/>
        <w:rFonts w:ascii="FlandersArtSans-Regular" w:hAnsi="FlandersArtSans-Regular" w:cs="Calibri"/>
        <w:sz w:val="18"/>
        <w:szCs w:val="18"/>
      </w:rPr>
      <w:instrText xml:space="preserve"> NUMPAGES </w:instrText>
    </w:r>
    <w:r w:rsidR="00545E5A" w:rsidRPr="005B717E">
      <w:rPr>
        <w:rStyle w:val="Paginanummer"/>
        <w:rFonts w:ascii="FlandersArtSans-Regular" w:hAnsi="FlandersArtSans-Regular" w:cs="Calibri"/>
        <w:sz w:val="18"/>
        <w:szCs w:val="18"/>
      </w:rPr>
      <w:fldChar w:fldCharType="separate"/>
    </w:r>
    <w:r w:rsidR="000A7144">
      <w:rPr>
        <w:rStyle w:val="Paginanummer"/>
        <w:rFonts w:ascii="FlandersArtSans-Regular" w:hAnsi="FlandersArtSans-Regular" w:cs="Calibri"/>
        <w:sz w:val="18"/>
        <w:szCs w:val="18"/>
      </w:rPr>
      <w:t>4</w:t>
    </w:r>
    <w:r w:rsidR="00545E5A" w:rsidRPr="005B717E">
      <w:rPr>
        <w:rStyle w:val="Paginanummer"/>
        <w:rFonts w:ascii="FlandersArtSans-Regular" w:hAnsi="FlandersArtSans-Regular" w:cs="Calibr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4B0F8" w14:textId="77777777" w:rsidR="006A32C0" w:rsidRDefault="006A32C0" w:rsidP="006A32C0">
    <w:pPr>
      <w:pStyle w:val="Koptekst"/>
      <w:tabs>
        <w:tab w:val="center" w:pos="9356"/>
        <w:tab w:val="right" w:pos="10206"/>
      </w:tabs>
      <w:spacing w:before="20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6CD65" w14:textId="77777777" w:rsidR="006A32C0" w:rsidRPr="00FF15EB" w:rsidRDefault="00545E5A" w:rsidP="006A32C0">
    <w:pPr>
      <w:pStyle w:val="streepjes"/>
    </w:pPr>
    <w:r>
      <w:tab/>
      <w:t>//</w:t>
    </w:r>
    <w:r w:rsidRPr="00FF15EB">
      <w:t>////////////////////////////////////////////////////////////////////////////////////////////////////////////////////////////////////////////////////////////////</w:t>
    </w:r>
  </w:p>
  <w:p w14:paraId="15325DEE" w14:textId="77777777" w:rsidR="006A32C0" w:rsidRDefault="006A32C0" w:rsidP="006A32C0">
    <w:pPr>
      <w:pStyle w:val="Voettekst"/>
    </w:pPr>
  </w:p>
  <w:p w14:paraId="484A3CD1" w14:textId="77777777" w:rsidR="006A32C0" w:rsidRDefault="00545E5A" w:rsidP="006A32C0">
    <w:pPr>
      <w:pStyle w:val="Voettekst"/>
    </w:pPr>
    <w:r>
      <w:t xml:space="preserve">pagina </w:t>
    </w:r>
    <w:r>
      <w:fldChar w:fldCharType="begin"/>
    </w:r>
    <w:r>
      <w:instrText xml:space="preserve"> PAGE  \* Arabic  \* MERGEFORMAT </w:instrText>
    </w:r>
    <w:r>
      <w:fldChar w:fldCharType="separate"/>
    </w:r>
    <w:r>
      <w:rPr>
        <w:noProof/>
      </w:rPr>
      <w:t>4</w:t>
    </w:r>
    <w:r>
      <w:rPr>
        <w:noProof/>
      </w:rPr>
      <w:fldChar w:fldCharType="end"/>
    </w:r>
    <w:r>
      <w:t xml:space="preserve"> van </w:t>
    </w:r>
    <w:r w:rsidR="00465001">
      <w:fldChar w:fldCharType="begin"/>
    </w:r>
    <w:r w:rsidR="00465001">
      <w:instrText xml:space="preserve"> NUMPAGES   \* MERGEFORMAT </w:instrText>
    </w:r>
    <w:r w:rsidR="00465001">
      <w:fldChar w:fldCharType="separate"/>
    </w:r>
    <w:r w:rsidR="00DE2186">
      <w:rPr>
        <w:noProof/>
      </w:rPr>
      <w:t>2</w:t>
    </w:r>
    <w:r w:rsidR="00465001">
      <w:rPr>
        <w:noProof/>
      </w:rPr>
      <w:fldChar w:fldCharType="end"/>
    </w:r>
    <w:r>
      <w:tab/>
      <w:t xml:space="preserve">     </w:t>
    </w:r>
    <w:r>
      <w:tab/>
      <w:t xml:space="preserve">     </w:t>
    </w:r>
  </w:p>
  <w:p w14:paraId="630BF118" w14:textId="77777777" w:rsidR="006A32C0" w:rsidRDefault="006A32C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6F97F" w14:textId="77777777" w:rsidR="006A32C0" w:rsidRDefault="006A32C0" w:rsidP="006A32C0">
    <w:pPr>
      <w:pStyle w:val="Voettekst"/>
    </w:pPr>
  </w:p>
  <w:p w14:paraId="5FFE5061" w14:textId="77777777" w:rsidR="006A32C0" w:rsidRDefault="00545E5A" w:rsidP="006A32C0">
    <w:pPr>
      <w:pStyle w:val="Voettekst"/>
    </w:pPr>
    <w:r>
      <w:t xml:space="preserve">     </w:t>
    </w:r>
    <w:r>
      <w:tab/>
      <w:t xml:space="preserve">     </w:t>
    </w:r>
    <w:r>
      <w:tab/>
      <w:t xml:space="preserve">pagina </w:t>
    </w:r>
    <w:r w:rsidRPr="00FB382E">
      <w:fldChar w:fldCharType="begin"/>
    </w:r>
    <w:r w:rsidRPr="00FB382E">
      <w:instrText xml:space="preserve"> PAGE   \* MERGEFORMAT </w:instrText>
    </w:r>
    <w:r w:rsidRPr="00FB382E">
      <w:fldChar w:fldCharType="separate"/>
    </w:r>
    <w:r w:rsidR="000A7144">
      <w:rPr>
        <w:noProof/>
      </w:rPr>
      <w:t>4</w:t>
    </w:r>
    <w:r w:rsidRPr="00FB382E">
      <w:fldChar w:fldCharType="end"/>
    </w:r>
    <w:r>
      <w:t xml:space="preserve"> van </w:t>
    </w:r>
    <w:r w:rsidR="00465001">
      <w:fldChar w:fldCharType="begin"/>
    </w:r>
    <w:r w:rsidR="00465001">
      <w:instrText xml:space="preserve"> NUMPAGES  \* Arabic  \* MERGEFORMAT </w:instrText>
    </w:r>
    <w:r w:rsidR="00465001">
      <w:fldChar w:fldCharType="separate"/>
    </w:r>
    <w:r w:rsidR="000A7144">
      <w:rPr>
        <w:noProof/>
      </w:rPr>
      <w:t>4</w:t>
    </w:r>
    <w:r w:rsidR="00465001">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DDE54" w14:textId="77777777" w:rsidR="006A32C0" w:rsidRDefault="00545E5A">
    <w:pPr>
      <w:pStyle w:val="Voettekst"/>
      <w:jc w:val="right"/>
    </w:pPr>
    <w:r>
      <w:t xml:space="preserve">Pagina </w:t>
    </w:r>
    <w:r>
      <w:rPr>
        <w:b/>
        <w:bCs/>
        <w:sz w:val="24"/>
      </w:rPr>
      <w:fldChar w:fldCharType="begin"/>
    </w:r>
    <w:r>
      <w:rPr>
        <w:b/>
        <w:bCs/>
      </w:rPr>
      <w:instrText>PAGE</w:instrText>
    </w:r>
    <w:r>
      <w:rPr>
        <w:b/>
        <w:bCs/>
        <w:sz w:val="24"/>
      </w:rPr>
      <w:fldChar w:fldCharType="separate"/>
    </w:r>
    <w:r>
      <w:rPr>
        <w:b/>
        <w:bCs/>
        <w:noProof/>
      </w:rPr>
      <w:t>1</w:t>
    </w:r>
    <w:r>
      <w:rPr>
        <w:b/>
        <w:bCs/>
        <w:sz w:val="24"/>
      </w:rPr>
      <w:fldChar w:fldCharType="end"/>
    </w:r>
    <w:r>
      <w:t xml:space="preserve"> van </w:t>
    </w:r>
    <w:r>
      <w:rPr>
        <w:b/>
        <w:bCs/>
        <w:sz w:val="24"/>
      </w:rPr>
      <w:fldChar w:fldCharType="begin"/>
    </w:r>
    <w:r>
      <w:rPr>
        <w:b/>
        <w:bCs/>
      </w:rPr>
      <w:instrText>NUMPAGES</w:instrText>
    </w:r>
    <w:r>
      <w:rPr>
        <w:b/>
        <w:bCs/>
        <w:sz w:val="24"/>
      </w:rPr>
      <w:fldChar w:fldCharType="separate"/>
    </w:r>
    <w:r w:rsidR="00DE2186">
      <w:rPr>
        <w:b/>
        <w:bCs/>
        <w:noProof/>
      </w:rPr>
      <w:t>2</w:t>
    </w:r>
    <w:r>
      <w:rPr>
        <w:b/>
        <w:bCs/>
        <w:sz w:val="24"/>
      </w:rPr>
      <w:fldChar w:fldCharType="end"/>
    </w:r>
  </w:p>
  <w:p w14:paraId="387712AF" w14:textId="77777777" w:rsidR="006A32C0" w:rsidRPr="00174621" w:rsidRDefault="006A32C0" w:rsidP="006A32C0">
    <w:pPr>
      <w:pStyle w:val="streepjes"/>
      <w:rPr>
        <w:rFonts w:ascii="FlandersArtSans-Regular" w:hAnsi="FlandersArtSans-Regul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19EA2" w14:textId="77777777" w:rsidR="00047DA0" w:rsidRDefault="00047DA0">
      <w:r>
        <w:separator/>
      </w:r>
    </w:p>
  </w:footnote>
  <w:footnote w:type="continuationSeparator" w:id="0">
    <w:p w14:paraId="662A8574" w14:textId="77777777" w:rsidR="00047DA0" w:rsidRDefault="00047D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F02C9" w14:textId="77777777" w:rsidR="006A32C0" w:rsidRPr="0049605C" w:rsidRDefault="00545E5A" w:rsidP="006A32C0">
    <w:pPr>
      <w:pStyle w:val="HeaderenFooterpagina1"/>
      <w:rPr>
        <w:rStyle w:val="KoptekstChar"/>
      </w:rPr>
    </w:pPr>
    <w:r>
      <w:rPr>
        <w:noProof/>
        <w:lang w:eastAsia="en-GB"/>
      </w:rPr>
      <w:tab/>
    </w:r>
    <w:r>
      <w:rPr>
        <w:noProof/>
        <w:lang w:eastAsia="en-GB"/>
      </w:rPr>
      <w:tab/>
      <w:t xml:space="preserve">     </w:t>
    </w:r>
    <w:r>
      <w:rPr>
        <w:rStyle w:val="KoptekstChar"/>
      </w:rPr>
      <w:t>/ type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6D8F"/>
    <w:multiLevelType w:val="hybridMultilevel"/>
    <w:tmpl w:val="673853C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F72B8B"/>
    <w:multiLevelType w:val="hybridMultilevel"/>
    <w:tmpl w:val="79D09EF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 w15:restartNumberingAfterBreak="0">
    <w:nsid w:val="052468FB"/>
    <w:multiLevelType w:val="hybridMultilevel"/>
    <w:tmpl w:val="561CFD40"/>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32068EE"/>
    <w:multiLevelType w:val="hybridMultilevel"/>
    <w:tmpl w:val="7E8C3886"/>
    <w:lvl w:ilvl="0" w:tplc="F3FCC59E">
      <w:start w:val="1"/>
      <w:numFmt w:val="bullet"/>
      <w:lvlText w:val="&gt;"/>
      <w:lvlJc w:val="left"/>
      <w:pPr>
        <w:tabs>
          <w:tab w:val="num" w:pos="720"/>
        </w:tabs>
        <w:ind w:left="720" w:hanging="360"/>
      </w:pPr>
      <w:rPr>
        <w:rFonts w:ascii="FlandersArtSans-Regular" w:hAnsi="FlandersArtSans-Regular" w:hint="default"/>
      </w:rPr>
    </w:lvl>
    <w:lvl w:ilvl="1" w:tplc="FAD8D204" w:tentative="1">
      <w:start w:val="1"/>
      <w:numFmt w:val="bullet"/>
      <w:lvlText w:val="&gt;"/>
      <w:lvlJc w:val="left"/>
      <w:pPr>
        <w:tabs>
          <w:tab w:val="num" w:pos="1440"/>
        </w:tabs>
        <w:ind w:left="1440" w:hanging="360"/>
      </w:pPr>
      <w:rPr>
        <w:rFonts w:ascii="FlandersArtSans-Regular" w:hAnsi="FlandersArtSans-Regular" w:hint="default"/>
      </w:rPr>
    </w:lvl>
    <w:lvl w:ilvl="2" w:tplc="9E4A1D7C" w:tentative="1">
      <w:start w:val="1"/>
      <w:numFmt w:val="bullet"/>
      <w:lvlText w:val="&gt;"/>
      <w:lvlJc w:val="left"/>
      <w:pPr>
        <w:tabs>
          <w:tab w:val="num" w:pos="2160"/>
        </w:tabs>
        <w:ind w:left="2160" w:hanging="360"/>
      </w:pPr>
      <w:rPr>
        <w:rFonts w:ascii="FlandersArtSans-Regular" w:hAnsi="FlandersArtSans-Regular" w:hint="default"/>
      </w:rPr>
    </w:lvl>
    <w:lvl w:ilvl="3" w:tplc="A53449EE" w:tentative="1">
      <w:start w:val="1"/>
      <w:numFmt w:val="bullet"/>
      <w:lvlText w:val="&gt;"/>
      <w:lvlJc w:val="left"/>
      <w:pPr>
        <w:tabs>
          <w:tab w:val="num" w:pos="2880"/>
        </w:tabs>
        <w:ind w:left="2880" w:hanging="360"/>
      </w:pPr>
      <w:rPr>
        <w:rFonts w:ascii="FlandersArtSans-Regular" w:hAnsi="FlandersArtSans-Regular" w:hint="default"/>
      </w:rPr>
    </w:lvl>
    <w:lvl w:ilvl="4" w:tplc="99F868B2" w:tentative="1">
      <w:start w:val="1"/>
      <w:numFmt w:val="bullet"/>
      <w:lvlText w:val="&gt;"/>
      <w:lvlJc w:val="left"/>
      <w:pPr>
        <w:tabs>
          <w:tab w:val="num" w:pos="3600"/>
        </w:tabs>
        <w:ind w:left="3600" w:hanging="360"/>
      </w:pPr>
      <w:rPr>
        <w:rFonts w:ascii="FlandersArtSans-Regular" w:hAnsi="FlandersArtSans-Regular" w:hint="default"/>
      </w:rPr>
    </w:lvl>
    <w:lvl w:ilvl="5" w:tplc="FA646A9A" w:tentative="1">
      <w:start w:val="1"/>
      <w:numFmt w:val="bullet"/>
      <w:lvlText w:val="&gt;"/>
      <w:lvlJc w:val="left"/>
      <w:pPr>
        <w:tabs>
          <w:tab w:val="num" w:pos="4320"/>
        </w:tabs>
        <w:ind w:left="4320" w:hanging="360"/>
      </w:pPr>
      <w:rPr>
        <w:rFonts w:ascii="FlandersArtSans-Regular" w:hAnsi="FlandersArtSans-Regular" w:hint="default"/>
      </w:rPr>
    </w:lvl>
    <w:lvl w:ilvl="6" w:tplc="034CBE60" w:tentative="1">
      <w:start w:val="1"/>
      <w:numFmt w:val="bullet"/>
      <w:lvlText w:val="&gt;"/>
      <w:lvlJc w:val="left"/>
      <w:pPr>
        <w:tabs>
          <w:tab w:val="num" w:pos="5040"/>
        </w:tabs>
        <w:ind w:left="5040" w:hanging="360"/>
      </w:pPr>
      <w:rPr>
        <w:rFonts w:ascii="FlandersArtSans-Regular" w:hAnsi="FlandersArtSans-Regular" w:hint="default"/>
      </w:rPr>
    </w:lvl>
    <w:lvl w:ilvl="7" w:tplc="1728A43A" w:tentative="1">
      <w:start w:val="1"/>
      <w:numFmt w:val="bullet"/>
      <w:lvlText w:val="&gt;"/>
      <w:lvlJc w:val="left"/>
      <w:pPr>
        <w:tabs>
          <w:tab w:val="num" w:pos="5760"/>
        </w:tabs>
        <w:ind w:left="5760" w:hanging="360"/>
      </w:pPr>
      <w:rPr>
        <w:rFonts w:ascii="FlandersArtSans-Regular" w:hAnsi="FlandersArtSans-Regular" w:hint="default"/>
      </w:rPr>
    </w:lvl>
    <w:lvl w:ilvl="8" w:tplc="EB0CB792" w:tentative="1">
      <w:start w:val="1"/>
      <w:numFmt w:val="bullet"/>
      <w:lvlText w:val="&gt;"/>
      <w:lvlJc w:val="left"/>
      <w:pPr>
        <w:tabs>
          <w:tab w:val="num" w:pos="6480"/>
        </w:tabs>
        <w:ind w:left="6480" w:hanging="360"/>
      </w:pPr>
      <w:rPr>
        <w:rFonts w:ascii="FlandersArtSans-Regular" w:hAnsi="FlandersArtSans-Regular" w:hint="default"/>
      </w:rPr>
    </w:lvl>
  </w:abstractNum>
  <w:abstractNum w:abstractNumId="4" w15:restartNumberingAfterBreak="0">
    <w:nsid w:val="182A2FA8"/>
    <w:multiLevelType w:val="hybridMultilevel"/>
    <w:tmpl w:val="DCFE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A37C6C"/>
    <w:multiLevelType w:val="hybridMultilevel"/>
    <w:tmpl w:val="FC4489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E0F224B"/>
    <w:multiLevelType w:val="hybridMultilevel"/>
    <w:tmpl w:val="C366BB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0487764"/>
    <w:multiLevelType w:val="hybridMultilevel"/>
    <w:tmpl w:val="10141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570409"/>
    <w:multiLevelType w:val="hybridMultilevel"/>
    <w:tmpl w:val="593A78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9C61C5F"/>
    <w:multiLevelType w:val="hybridMultilevel"/>
    <w:tmpl w:val="43EC312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C4A1512"/>
    <w:multiLevelType w:val="hybridMultilevel"/>
    <w:tmpl w:val="1C1257F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437D522D"/>
    <w:multiLevelType w:val="hybridMultilevel"/>
    <w:tmpl w:val="9F16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6979CA"/>
    <w:multiLevelType w:val="hybridMultilevel"/>
    <w:tmpl w:val="394ECB9A"/>
    <w:lvl w:ilvl="0" w:tplc="63CC23BA">
      <w:start w:val="1"/>
      <w:numFmt w:val="bullet"/>
      <w:lvlText w:val="&gt;"/>
      <w:lvlJc w:val="left"/>
      <w:pPr>
        <w:tabs>
          <w:tab w:val="num" w:pos="720"/>
        </w:tabs>
        <w:ind w:left="720" w:hanging="360"/>
      </w:pPr>
      <w:rPr>
        <w:rFonts w:ascii="Arial" w:hAnsi="Arial" w:hint="default"/>
      </w:rPr>
    </w:lvl>
    <w:lvl w:ilvl="1" w:tplc="E4D69B74" w:tentative="1">
      <w:start w:val="1"/>
      <w:numFmt w:val="bullet"/>
      <w:lvlText w:val="&gt;"/>
      <w:lvlJc w:val="left"/>
      <w:pPr>
        <w:tabs>
          <w:tab w:val="num" w:pos="1440"/>
        </w:tabs>
        <w:ind w:left="1440" w:hanging="360"/>
      </w:pPr>
      <w:rPr>
        <w:rFonts w:ascii="Arial" w:hAnsi="Arial" w:hint="default"/>
      </w:rPr>
    </w:lvl>
    <w:lvl w:ilvl="2" w:tplc="3CAE2B12" w:tentative="1">
      <w:start w:val="1"/>
      <w:numFmt w:val="bullet"/>
      <w:lvlText w:val="&gt;"/>
      <w:lvlJc w:val="left"/>
      <w:pPr>
        <w:tabs>
          <w:tab w:val="num" w:pos="2160"/>
        </w:tabs>
        <w:ind w:left="2160" w:hanging="360"/>
      </w:pPr>
      <w:rPr>
        <w:rFonts w:ascii="Arial" w:hAnsi="Arial" w:hint="default"/>
      </w:rPr>
    </w:lvl>
    <w:lvl w:ilvl="3" w:tplc="DEFCE2D8" w:tentative="1">
      <w:start w:val="1"/>
      <w:numFmt w:val="bullet"/>
      <w:lvlText w:val="&gt;"/>
      <w:lvlJc w:val="left"/>
      <w:pPr>
        <w:tabs>
          <w:tab w:val="num" w:pos="2880"/>
        </w:tabs>
        <w:ind w:left="2880" w:hanging="360"/>
      </w:pPr>
      <w:rPr>
        <w:rFonts w:ascii="Arial" w:hAnsi="Arial" w:hint="default"/>
      </w:rPr>
    </w:lvl>
    <w:lvl w:ilvl="4" w:tplc="32CC03AC" w:tentative="1">
      <w:start w:val="1"/>
      <w:numFmt w:val="bullet"/>
      <w:lvlText w:val="&gt;"/>
      <w:lvlJc w:val="left"/>
      <w:pPr>
        <w:tabs>
          <w:tab w:val="num" w:pos="3600"/>
        </w:tabs>
        <w:ind w:left="3600" w:hanging="360"/>
      </w:pPr>
      <w:rPr>
        <w:rFonts w:ascii="Arial" w:hAnsi="Arial" w:hint="default"/>
      </w:rPr>
    </w:lvl>
    <w:lvl w:ilvl="5" w:tplc="4D16D8AA" w:tentative="1">
      <w:start w:val="1"/>
      <w:numFmt w:val="bullet"/>
      <w:lvlText w:val="&gt;"/>
      <w:lvlJc w:val="left"/>
      <w:pPr>
        <w:tabs>
          <w:tab w:val="num" w:pos="4320"/>
        </w:tabs>
        <w:ind w:left="4320" w:hanging="360"/>
      </w:pPr>
      <w:rPr>
        <w:rFonts w:ascii="Arial" w:hAnsi="Arial" w:hint="default"/>
      </w:rPr>
    </w:lvl>
    <w:lvl w:ilvl="6" w:tplc="8C263332" w:tentative="1">
      <w:start w:val="1"/>
      <w:numFmt w:val="bullet"/>
      <w:lvlText w:val="&gt;"/>
      <w:lvlJc w:val="left"/>
      <w:pPr>
        <w:tabs>
          <w:tab w:val="num" w:pos="5040"/>
        </w:tabs>
        <w:ind w:left="5040" w:hanging="360"/>
      </w:pPr>
      <w:rPr>
        <w:rFonts w:ascii="Arial" w:hAnsi="Arial" w:hint="default"/>
      </w:rPr>
    </w:lvl>
    <w:lvl w:ilvl="7" w:tplc="8892D142" w:tentative="1">
      <w:start w:val="1"/>
      <w:numFmt w:val="bullet"/>
      <w:lvlText w:val="&gt;"/>
      <w:lvlJc w:val="left"/>
      <w:pPr>
        <w:tabs>
          <w:tab w:val="num" w:pos="5760"/>
        </w:tabs>
        <w:ind w:left="5760" w:hanging="360"/>
      </w:pPr>
      <w:rPr>
        <w:rFonts w:ascii="Arial" w:hAnsi="Arial" w:hint="default"/>
      </w:rPr>
    </w:lvl>
    <w:lvl w:ilvl="8" w:tplc="86F49EE4" w:tentative="1">
      <w:start w:val="1"/>
      <w:numFmt w:val="bullet"/>
      <w:lvlText w:val="&gt;"/>
      <w:lvlJc w:val="left"/>
      <w:pPr>
        <w:tabs>
          <w:tab w:val="num" w:pos="6480"/>
        </w:tabs>
        <w:ind w:left="6480" w:hanging="360"/>
      </w:pPr>
      <w:rPr>
        <w:rFonts w:ascii="Arial" w:hAnsi="Arial" w:hint="default"/>
      </w:rPr>
    </w:lvl>
  </w:abstractNum>
  <w:abstractNum w:abstractNumId="13" w15:restartNumberingAfterBreak="0">
    <w:nsid w:val="583B0E63"/>
    <w:multiLevelType w:val="hybridMultilevel"/>
    <w:tmpl w:val="6A20C15E"/>
    <w:lvl w:ilvl="0" w:tplc="FFFFFFFF">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9B960EA"/>
    <w:multiLevelType w:val="hybridMultilevel"/>
    <w:tmpl w:val="8DE06F04"/>
    <w:lvl w:ilvl="0" w:tplc="DE4ED18C">
      <w:start w:val="19"/>
      <w:numFmt w:val="bullet"/>
      <w:lvlText w:val="-"/>
      <w:lvlJc w:val="left"/>
      <w:pPr>
        <w:ind w:left="720" w:hanging="360"/>
      </w:pPr>
      <w:rPr>
        <w:rFonts w:ascii="Calibri" w:eastAsia="Calibri" w:hAnsi="Calibri" w:cs="Calibri" w:hint="default"/>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0EF023B"/>
    <w:multiLevelType w:val="hybridMultilevel"/>
    <w:tmpl w:val="06D216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D841E56"/>
    <w:multiLevelType w:val="multilevel"/>
    <w:tmpl w:val="3760D0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0B472DD"/>
    <w:multiLevelType w:val="multilevel"/>
    <w:tmpl w:val="A28A0DAE"/>
    <w:lvl w:ilvl="0">
      <w:start w:val="1"/>
      <w:numFmt w:val="decimal"/>
      <w:pStyle w:val="Kop1"/>
      <w:lvlText w:val="%1"/>
      <w:lvlJc w:val="left"/>
      <w:pPr>
        <w:ind w:left="432" w:hanging="432"/>
      </w:pPr>
      <w:rPr>
        <w:rFonts w:hint="default"/>
        <w:b/>
        <w:i w:val="0"/>
        <w:sz w:val="36"/>
      </w:rPr>
    </w:lvl>
    <w:lvl w:ilvl="1">
      <w:start w:val="1"/>
      <w:numFmt w:val="decimal"/>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512760C"/>
    <w:multiLevelType w:val="hybridMultilevel"/>
    <w:tmpl w:val="2D6264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6"/>
  </w:num>
  <w:num w:numId="2">
    <w:abstractNumId w:val="16"/>
  </w:num>
  <w:num w:numId="3">
    <w:abstractNumId w:val="16"/>
  </w:num>
  <w:num w:numId="4">
    <w:abstractNumId w:val="16"/>
  </w:num>
  <w:num w:numId="5">
    <w:abstractNumId w:val="16"/>
  </w:num>
  <w:num w:numId="6">
    <w:abstractNumId w:val="17"/>
  </w:num>
  <w:num w:numId="7">
    <w:abstractNumId w:val="17"/>
  </w:num>
  <w:num w:numId="8">
    <w:abstractNumId w:val="17"/>
  </w:num>
  <w:num w:numId="9">
    <w:abstractNumId w:val="17"/>
  </w:num>
  <w:num w:numId="10">
    <w:abstractNumId w:val="8"/>
  </w:num>
  <w:num w:numId="11">
    <w:abstractNumId w:val="9"/>
  </w:num>
  <w:num w:numId="12">
    <w:abstractNumId w:val="15"/>
  </w:num>
  <w:num w:numId="13">
    <w:abstractNumId w:val="10"/>
  </w:num>
  <w:num w:numId="14">
    <w:abstractNumId w:val="11"/>
  </w:num>
  <w:num w:numId="15">
    <w:abstractNumId w:val="4"/>
  </w:num>
  <w:num w:numId="16">
    <w:abstractNumId w:val="7"/>
  </w:num>
  <w:num w:numId="17">
    <w:abstractNumId w:val="3"/>
  </w:num>
  <w:num w:numId="18">
    <w:abstractNumId w:val="1"/>
  </w:num>
  <w:num w:numId="19">
    <w:abstractNumId w:val="12"/>
  </w:num>
  <w:num w:numId="20">
    <w:abstractNumId w:val="5"/>
  </w:num>
  <w:num w:numId="21">
    <w:abstractNumId w:val="6"/>
  </w:num>
  <w:num w:numId="22">
    <w:abstractNumId w:val="18"/>
  </w:num>
  <w:num w:numId="23">
    <w:abstractNumId w:val="0"/>
  </w:num>
  <w:num w:numId="24">
    <w:abstractNumId w:val="13"/>
  </w:num>
  <w:num w:numId="25">
    <w:abstractNumId w:val="2"/>
  </w:num>
  <w:num w:numId="26">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 Jaeger, Nathalie">
    <w15:presenceInfo w15:providerId="AD" w15:userId="S::nathalie.dejaeger@kb.vlaanderen.be::77880f6a-4fca-41a3-85c0-87ed4ea463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186"/>
    <w:rsid w:val="00001999"/>
    <w:rsid w:val="00005BB8"/>
    <w:rsid w:val="00006E1A"/>
    <w:rsid w:val="00012D92"/>
    <w:rsid w:val="00015CEC"/>
    <w:rsid w:val="00023027"/>
    <w:rsid w:val="000253AC"/>
    <w:rsid w:val="00047DA0"/>
    <w:rsid w:val="00055541"/>
    <w:rsid w:val="00061AF0"/>
    <w:rsid w:val="000620D5"/>
    <w:rsid w:val="000802D0"/>
    <w:rsid w:val="000839F5"/>
    <w:rsid w:val="000A2D19"/>
    <w:rsid w:val="000A363F"/>
    <w:rsid w:val="000A43F9"/>
    <w:rsid w:val="000A661E"/>
    <w:rsid w:val="000A7144"/>
    <w:rsid w:val="000B07CF"/>
    <w:rsid w:val="000B5C58"/>
    <w:rsid w:val="000C523F"/>
    <w:rsid w:val="000E74FE"/>
    <w:rsid w:val="00105B3A"/>
    <w:rsid w:val="0011772F"/>
    <w:rsid w:val="00120263"/>
    <w:rsid w:val="00140FC2"/>
    <w:rsid w:val="00140FCB"/>
    <w:rsid w:val="00146C04"/>
    <w:rsid w:val="001522D7"/>
    <w:rsid w:val="00154929"/>
    <w:rsid w:val="00155170"/>
    <w:rsid w:val="00155A57"/>
    <w:rsid w:val="00155FF6"/>
    <w:rsid w:val="001B0002"/>
    <w:rsid w:val="001B7CBE"/>
    <w:rsid w:val="001C1284"/>
    <w:rsid w:val="001D2BB4"/>
    <w:rsid w:val="001E0B09"/>
    <w:rsid w:val="001E50D7"/>
    <w:rsid w:val="001F1798"/>
    <w:rsid w:val="001F6E09"/>
    <w:rsid w:val="00206785"/>
    <w:rsid w:val="00211849"/>
    <w:rsid w:val="0023145F"/>
    <w:rsid w:val="00236293"/>
    <w:rsid w:val="002402E8"/>
    <w:rsid w:val="00250E5D"/>
    <w:rsid w:val="00275BF9"/>
    <w:rsid w:val="00276279"/>
    <w:rsid w:val="00286949"/>
    <w:rsid w:val="00290D40"/>
    <w:rsid w:val="002B5591"/>
    <w:rsid w:val="002C2967"/>
    <w:rsid w:val="002C4C5A"/>
    <w:rsid w:val="002D047D"/>
    <w:rsid w:val="002D077D"/>
    <w:rsid w:val="002D0921"/>
    <w:rsid w:val="002D3183"/>
    <w:rsid w:val="002D3C6A"/>
    <w:rsid w:val="002D7767"/>
    <w:rsid w:val="002E1446"/>
    <w:rsid w:val="003007D1"/>
    <w:rsid w:val="0030113A"/>
    <w:rsid w:val="00305382"/>
    <w:rsid w:val="00307B7A"/>
    <w:rsid w:val="003241BA"/>
    <w:rsid w:val="00325F1D"/>
    <w:rsid w:val="00332D3B"/>
    <w:rsid w:val="00362A30"/>
    <w:rsid w:val="00372A1F"/>
    <w:rsid w:val="003A7FB0"/>
    <w:rsid w:val="003B1D53"/>
    <w:rsid w:val="003B3DC1"/>
    <w:rsid w:val="003C4EE9"/>
    <w:rsid w:val="003E40C9"/>
    <w:rsid w:val="003E5B53"/>
    <w:rsid w:val="003F0804"/>
    <w:rsid w:val="003F1269"/>
    <w:rsid w:val="003F3B4F"/>
    <w:rsid w:val="003F71A5"/>
    <w:rsid w:val="00400431"/>
    <w:rsid w:val="00410C23"/>
    <w:rsid w:val="00416493"/>
    <w:rsid w:val="00416AFA"/>
    <w:rsid w:val="00416D6A"/>
    <w:rsid w:val="00426BD6"/>
    <w:rsid w:val="0043292A"/>
    <w:rsid w:val="00437C74"/>
    <w:rsid w:val="00446BB0"/>
    <w:rsid w:val="00451FA8"/>
    <w:rsid w:val="00454098"/>
    <w:rsid w:val="00462142"/>
    <w:rsid w:val="00465001"/>
    <w:rsid w:val="004778D3"/>
    <w:rsid w:val="00497A5D"/>
    <w:rsid w:val="004A1E27"/>
    <w:rsid w:val="004A1F80"/>
    <w:rsid w:val="004A421E"/>
    <w:rsid w:val="004A7DF2"/>
    <w:rsid w:val="004B40EF"/>
    <w:rsid w:val="004C582A"/>
    <w:rsid w:val="004E24BA"/>
    <w:rsid w:val="004E6324"/>
    <w:rsid w:val="004F2241"/>
    <w:rsid w:val="004F2FC1"/>
    <w:rsid w:val="005032D3"/>
    <w:rsid w:val="00503422"/>
    <w:rsid w:val="00503BAB"/>
    <w:rsid w:val="00537303"/>
    <w:rsid w:val="00543B15"/>
    <w:rsid w:val="00545E5A"/>
    <w:rsid w:val="00546156"/>
    <w:rsid w:val="00546DF2"/>
    <w:rsid w:val="0056699C"/>
    <w:rsid w:val="00576DB8"/>
    <w:rsid w:val="00585815"/>
    <w:rsid w:val="00585B47"/>
    <w:rsid w:val="00592180"/>
    <w:rsid w:val="005A5CB9"/>
    <w:rsid w:val="005C337E"/>
    <w:rsid w:val="005D0883"/>
    <w:rsid w:val="005D7511"/>
    <w:rsid w:val="005E688B"/>
    <w:rsid w:val="006027F2"/>
    <w:rsid w:val="00611A55"/>
    <w:rsid w:val="00630306"/>
    <w:rsid w:val="00637CD1"/>
    <w:rsid w:val="0066143F"/>
    <w:rsid w:val="00663F16"/>
    <w:rsid w:val="006763CE"/>
    <w:rsid w:val="0068008D"/>
    <w:rsid w:val="006A2E7F"/>
    <w:rsid w:val="006A32C0"/>
    <w:rsid w:val="006A3A71"/>
    <w:rsid w:val="006B44E9"/>
    <w:rsid w:val="006E0529"/>
    <w:rsid w:val="006E0F45"/>
    <w:rsid w:val="006E4FBE"/>
    <w:rsid w:val="006F2094"/>
    <w:rsid w:val="00701249"/>
    <w:rsid w:val="007041FD"/>
    <w:rsid w:val="0070524B"/>
    <w:rsid w:val="007337A3"/>
    <w:rsid w:val="00745368"/>
    <w:rsid w:val="0077339E"/>
    <w:rsid w:val="007A38F2"/>
    <w:rsid w:val="007B2C97"/>
    <w:rsid w:val="007E238E"/>
    <w:rsid w:val="007E24E0"/>
    <w:rsid w:val="00803237"/>
    <w:rsid w:val="00811951"/>
    <w:rsid w:val="00820C93"/>
    <w:rsid w:val="00822FFA"/>
    <w:rsid w:val="00826E46"/>
    <w:rsid w:val="00841E37"/>
    <w:rsid w:val="008425C3"/>
    <w:rsid w:val="00844EF7"/>
    <w:rsid w:val="00862574"/>
    <w:rsid w:val="0086321F"/>
    <w:rsid w:val="00863DC6"/>
    <w:rsid w:val="00866B57"/>
    <w:rsid w:val="0087721E"/>
    <w:rsid w:val="008778B1"/>
    <w:rsid w:val="00886C43"/>
    <w:rsid w:val="00891D5F"/>
    <w:rsid w:val="00897021"/>
    <w:rsid w:val="008A12E4"/>
    <w:rsid w:val="008A2506"/>
    <w:rsid w:val="008B5078"/>
    <w:rsid w:val="008F3267"/>
    <w:rsid w:val="008F5960"/>
    <w:rsid w:val="00906AF3"/>
    <w:rsid w:val="00910ACB"/>
    <w:rsid w:val="00936A45"/>
    <w:rsid w:val="009424FB"/>
    <w:rsid w:val="00945DDB"/>
    <w:rsid w:val="00963CA2"/>
    <w:rsid w:val="00986949"/>
    <w:rsid w:val="009876FD"/>
    <w:rsid w:val="00996A7E"/>
    <w:rsid w:val="009A79D3"/>
    <w:rsid w:val="009D00EA"/>
    <w:rsid w:val="009D31EB"/>
    <w:rsid w:val="00A05EA5"/>
    <w:rsid w:val="00A137B9"/>
    <w:rsid w:val="00A164CB"/>
    <w:rsid w:val="00A2500F"/>
    <w:rsid w:val="00A256FD"/>
    <w:rsid w:val="00A26D90"/>
    <w:rsid w:val="00A31811"/>
    <w:rsid w:val="00A31A6B"/>
    <w:rsid w:val="00A37219"/>
    <w:rsid w:val="00A47DCA"/>
    <w:rsid w:val="00A541FC"/>
    <w:rsid w:val="00A620A3"/>
    <w:rsid w:val="00A645FC"/>
    <w:rsid w:val="00A67959"/>
    <w:rsid w:val="00A71707"/>
    <w:rsid w:val="00A76A3D"/>
    <w:rsid w:val="00AB4095"/>
    <w:rsid w:val="00AD2E21"/>
    <w:rsid w:val="00AE0C94"/>
    <w:rsid w:val="00AE6E15"/>
    <w:rsid w:val="00B00792"/>
    <w:rsid w:val="00B22A95"/>
    <w:rsid w:val="00B35BAF"/>
    <w:rsid w:val="00B43116"/>
    <w:rsid w:val="00B60BB7"/>
    <w:rsid w:val="00B70672"/>
    <w:rsid w:val="00B74421"/>
    <w:rsid w:val="00B82B38"/>
    <w:rsid w:val="00BA7A81"/>
    <w:rsid w:val="00BC0D53"/>
    <w:rsid w:val="00BC0DF0"/>
    <w:rsid w:val="00BC4F6F"/>
    <w:rsid w:val="00BD0A09"/>
    <w:rsid w:val="00BD2A95"/>
    <w:rsid w:val="00BD794A"/>
    <w:rsid w:val="00BE0222"/>
    <w:rsid w:val="00BE3F84"/>
    <w:rsid w:val="00BF27B0"/>
    <w:rsid w:val="00BF46D5"/>
    <w:rsid w:val="00C02EF3"/>
    <w:rsid w:val="00C03424"/>
    <w:rsid w:val="00C06FB6"/>
    <w:rsid w:val="00C073E2"/>
    <w:rsid w:val="00C12246"/>
    <w:rsid w:val="00C343D5"/>
    <w:rsid w:val="00C4026B"/>
    <w:rsid w:val="00C46140"/>
    <w:rsid w:val="00C52CCA"/>
    <w:rsid w:val="00C60FA7"/>
    <w:rsid w:val="00C61E5B"/>
    <w:rsid w:val="00C73B35"/>
    <w:rsid w:val="00C75E7D"/>
    <w:rsid w:val="00C818CE"/>
    <w:rsid w:val="00C842C2"/>
    <w:rsid w:val="00C97548"/>
    <w:rsid w:val="00CD12D1"/>
    <w:rsid w:val="00CD531A"/>
    <w:rsid w:val="00CD6567"/>
    <w:rsid w:val="00CD7CB5"/>
    <w:rsid w:val="00CF1C68"/>
    <w:rsid w:val="00D21C99"/>
    <w:rsid w:val="00D24782"/>
    <w:rsid w:val="00D31E2D"/>
    <w:rsid w:val="00D444FC"/>
    <w:rsid w:val="00D4520F"/>
    <w:rsid w:val="00D520F5"/>
    <w:rsid w:val="00D56A15"/>
    <w:rsid w:val="00D7222B"/>
    <w:rsid w:val="00D73BEB"/>
    <w:rsid w:val="00D742C3"/>
    <w:rsid w:val="00D75376"/>
    <w:rsid w:val="00D80CBB"/>
    <w:rsid w:val="00D915AE"/>
    <w:rsid w:val="00DA64A2"/>
    <w:rsid w:val="00DB391E"/>
    <w:rsid w:val="00DC5CB4"/>
    <w:rsid w:val="00DC67D4"/>
    <w:rsid w:val="00DE1932"/>
    <w:rsid w:val="00DE1E1F"/>
    <w:rsid w:val="00DE2186"/>
    <w:rsid w:val="00E01B4D"/>
    <w:rsid w:val="00E17270"/>
    <w:rsid w:val="00E303B1"/>
    <w:rsid w:val="00E33E38"/>
    <w:rsid w:val="00E45A31"/>
    <w:rsid w:val="00E51F8D"/>
    <w:rsid w:val="00E54D36"/>
    <w:rsid w:val="00E62A2D"/>
    <w:rsid w:val="00E637B9"/>
    <w:rsid w:val="00E713F8"/>
    <w:rsid w:val="00E73667"/>
    <w:rsid w:val="00E83BD5"/>
    <w:rsid w:val="00E84774"/>
    <w:rsid w:val="00E934BE"/>
    <w:rsid w:val="00EB4791"/>
    <w:rsid w:val="00EB5E87"/>
    <w:rsid w:val="00EC02CD"/>
    <w:rsid w:val="00EC0E1E"/>
    <w:rsid w:val="00EC3A8C"/>
    <w:rsid w:val="00EC5AA7"/>
    <w:rsid w:val="00ED2766"/>
    <w:rsid w:val="00EE0898"/>
    <w:rsid w:val="00EE389B"/>
    <w:rsid w:val="00EF3E9B"/>
    <w:rsid w:val="00F00228"/>
    <w:rsid w:val="00F00B3B"/>
    <w:rsid w:val="00F13681"/>
    <w:rsid w:val="00F25D3F"/>
    <w:rsid w:val="00F31EDE"/>
    <w:rsid w:val="00F4058D"/>
    <w:rsid w:val="00F42893"/>
    <w:rsid w:val="00F529CC"/>
    <w:rsid w:val="00F55C5A"/>
    <w:rsid w:val="00F67BD0"/>
    <w:rsid w:val="00F70A54"/>
    <w:rsid w:val="00FA594F"/>
    <w:rsid w:val="00FA710F"/>
    <w:rsid w:val="00FB5675"/>
    <w:rsid w:val="00FC3830"/>
    <w:rsid w:val="00FC66A4"/>
    <w:rsid w:val="00FD7C10"/>
    <w:rsid w:val="00FE422E"/>
    <w:rsid w:val="00FF324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32C974"/>
  <w14:defaultImageDpi w14:val="32767"/>
  <w15:chartTrackingRefBased/>
  <w15:docId w15:val="{F1AC9791-51F9-4E94-B737-B87563B9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nl-BE" w:eastAsia="nl-B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Standaard">
    <w:name w:val="Normal"/>
    <w:qFormat/>
    <w:rsid w:val="0077339E"/>
    <w:rPr>
      <w:rFonts w:ascii="Flanders Art Sans" w:hAnsi="Flanders Art Sans"/>
      <w:sz w:val="24"/>
      <w:szCs w:val="24"/>
      <w:lang w:val="nl-NL" w:eastAsia="nl-NL"/>
    </w:rPr>
  </w:style>
  <w:style w:type="paragraph" w:styleId="Kop1">
    <w:name w:val="heading 1"/>
    <w:basedOn w:val="Standaard"/>
    <w:next w:val="Standaard"/>
    <w:link w:val="Kop1Char"/>
    <w:uiPriority w:val="9"/>
    <w:qFormat/>
    <w:rsid w:val="0077339E"/>
    <w:pPr>
      <w:keepNext/>
      <w:keepLines/>
      <w:numPr>
        <w:numId w:val="9"/>
      </w:numPr>
      <w:spacing w:before="360" w:after="120"/>
      <w:outlineLvl w:val="0"/>
    </w:pPr>
    <w:rPr>
      <w:rFonts w:ascii="FlandersArtSans-Bold" w:eastAsia="Times New Roman" w:hAnsi="FlandersArtSans-Bold"/>
      <w:caps/>
      <w:color w:val="3C3D3C"/>
      <w:sz w:val="36"/>
      <w:szCs w:val="36"/>
    </w:rPr>
  </w:style>
  <w:style w:type="paragraph" w:styleId="Kop2">
    <w:name w:val="heading 2"/>
    <w:basedOn w:val="Standaard"/>
    <w:next w:val="Standaard"/>
    <w:link w:val="Kop2Char"/>
    <w:uiPriority w:val="9"/>
    <w:unhideWhenUsed/>
    <w:qFormat/>
    <w:rsid w:val="0077339E"/>
    <w:pPr>
      <w:keepNext/>
      <w:keepLines/>
      <w:tabs>
        <w:tab w:val="left" w:pos="3686"/>
      </w:tabs>
      <w:spacing w:before="200" w:after="240" w:line="400" w:lineRule="exact"/>
      <w:ind w:left="425"/>
      <w:outlineLvl w:val="1"/>
    </w:pPr>
    <w:rPr>
      <w:rFonts w:ascii="FlandersArtSans-Regular" w:eastAsia="Times New Roman" w:hAnsi="FlandersArtSans-Regular"/>
      <w:bCs/>
      <w:caps/>
      <w:color w:val="000000"/>
      <w:sz w:val="32"/>
      <w:szCs w:val="32"/>
      <w:u w:val="dotted"/>
    </w:rPr>
  </w:style>
  <w:style w:type="paragraph" w:styleId="Kop3">
    <w:name w:val="heading 3"/>
    <w:basedOn w:val="Standaard"/>
    <w:next w:val="Standaard"/>
    <w:link w:val="Kop3Char"/>
    <w:uiPriority w:val="9"/>
    <w:unhideWhenUsed/>
    <w:qFormat/>
    <w:rsid w:val="0077339E"/>
    <w:pPr>
      <w:keepNext/>
      <w:keepLines/>
      <w:numPr>
        <w:ilvl w:val="2"/>
        <w:numId w:val="9"/>
      </w:numPr>
      <w:tabs>
        <w:tab w:val="left" w:pos="3686"/>
      </w:tabs>
      <w:spacing w:before="200" w:after="120" w:line="288" w:lineRule="exact"/>
      <w:outlineLvl w:val="2"/>
    </w:pPr>
    <w:rPr>
      <w:rFonts w:ascii="FlandersArtSerif-Bold" w:eastAsia="Times New Roman" w:hAnsi="FlandersArtSerif-Bold"/>
      <w:bCs/>
      <w:color w:val="9B9DA0"/>
    </w:rPr>
  </w:style>
  <w:style w:type="paragraph" w:styleId="Kop4">
    <w:name w:val="heading 4"/>
    <w:basedOn w:val="Standaard"/>
    <w:next w:val="Standaard"/>
    <w:link w:val="Kop4Char"/>
    <w:uiPriority w:val="9"/>
    <w:unhideWhenUsed/>
    <w:qFormat/>
    <w:rsid w:val="0077339E"/>
    <w:pPr>
      <w:keepNext/>
      <w:keepLines/>
      <w:numPr>
        <w:ilvl w:val="3"/>
        <w:numId w:val="9"/>
      </w:numPr>
      <w:tabs>
        <w:tab w:val="left" w:pos="3686"/>
      </w:tabs>
      <w:spacing w:before="200" w:after="60" w:line="270" w:lineRule="exact"/>
      <w:outlineLvl w:val="3"/>
    </w:pPr>
    <w:rPr>
      <w:rFonts w:ascii="FlandersArtSerif-Bold" w:eastAsia="Times New Roman" w:hAnsi="FlandersArtSerif-Bold"/>
      <w:bCs/>
      <w:iCs/>
      <w:color w:val="000000"/>
      <w:u w:val="single"/>
    </w:rPr>
  </w:style>
  <w:style w:type="paragraph" w:styleId="Kop5">
    <w:name w:val="heading 5"/>
    <w:basedOn w:val="Standaard"/>
    <w:next w:val="Standaard"/>
    <w:link w:val="Kop5Char"/>
    <w:uiPriority w:val="9"/>
    <w:unhideWhenUsed/>
    <w:qFormat/>
    <w:rsid w:val="0077339E"/>
    <w:pPr>
      <w:keepNext/>
      <w:keepLines/>
      <w:numPr>
        <w:ilvl w:val="4"/>
        <w:numId w:val="9"/>
      </w:numPr>
      <w:tabs>
        <w:tab w:val="left" w:pos="3686"/>
      </w:tabs>
      <w:spacing w:before="200" w:after="60" w:line="270" w:lineRule="exact"/>
      <w:outlineLvl w:val="4"/>
    </w:pPr>
    <w:rPr>
      <w:rFonts w:ascii="FlandersArtSans-Regular" w:eastAsia="Times New Roman" w:hAnsi="FlandersArtSans-Regular"/>
      <w:color w:val="3C3D3C"/>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77339E"/>
    <w:rPr>
      <w:rFonts w:ascii="FlandersArtSans-Regular" w:eastAsia="Times New Roman" w:hAnsi="FlandersArtSans-Regular" w:cs="Times New Roman"/>
      <w:bCs/>
      <w:caps/>
      <w:color w:val="000000"/>
      <w:sz w:val="32"/>
      <w:szCs w:val="32"/>
      <w:u w:val="dotted"/>
      <w:lang w:val="nl-BE"/>
    </w:rPr>
  </w:style>
  <w:style w:type="character" w:customStyle="1" w:styleId="Kop3Char">
    <w:name w:val="Kop 3 Char"/>
    <w:link w:val="Kop3"/>
    <w:uiPriority w:val="9"/>
    <w:rsid w:val="0077339E"/>
    <w:rPr>
      <w:rFonts w:ascii="FlandersArtSerif-Bold" w:eastAsia="Times New Roman" w:hAnsi="FlandersArtSerif-Bold" w:cs="Times New Roman"/>
      <w:bCs/>
      <w:color w:val="9B9DA0"/>
      <w:lang w:val="nl-BE"/>
    </w:rPr>
  </w:style>
  <w:style w:type="character" w:customStyle="1" w:styleId="Kop4Char">
    <w:name w:val="Kop 4 Char"/>
    <w:link w:val="Kop4"/>
    <w:uiPriority w:val="9"/>
    <w:rsid w:val="0077339E"/>
    <w:rPr>
      <w:rFonts w:ascii="FlandersArtSerif-Bold" w:eastAsia="Times New Roman" w:hAnsi="FlandersArtSerif-Bold" w:cs="Times New Roman"/>
      <w:bCs/>
      <w:iCs/>
      <w:color w:val="000000"/>
      <w:sz w:val="22"/>
      <w:szCs w:val="22"/>
      <w:u w:val="single"/>
      <w:lang w:val="nl-BE"/>
    </w:rPr>
  </w:style>
  <w:style w:type="paragraph" w:styleId="Geenafstand">
    <w:name w:val="No Spacing"/>
    <w:uiPriority w:val="1"/>
    <w:qFormat/>
    <w:rsid w:val="0077339E"/>
    <w:pPr>
      <w:spacing w:after="120"/>
      <w:contextualSpacing/>
    </w:pPr>
    <w:rPr>
      <w:sz w:val="24"/>
      <w:szCs w:val="24"/>
      <w:lang w:val="nl-NL" w:eastAsia="en-US"/>
    </w:rPr>
  </w:style>
  <w:style w:type="character" w:customStyle="1" w:styleId="Kop1Char">
    <w:name w:val="Kop 1 Char"/>
    <w:link w:val="Kop1"/>
    <w:uiPriority w:val="9"/>
    <w:rsid w:val="0077339E"/>
    <w:rPr>
      <w:rFonts w:ascii="FlandersArtSans-Bold" w:eastAsia="Times New Roman" w:hAnsi="FlandersArtSans-Bold" w:cs="Times New Roman"/>
      <w:caps/>
      <w:color w:val="3C3D3C"/>
      <w:sz w:val="36"/>
      <w:szCs w:val="36"/>
      <w:lang w:val="nl-BE"/>
    </w:rPr>
  </w:style>
  <w:style w:type="character" w:styleId="Zwaar">
    <w:name w:val="Strong"/>
    <w:uiPriority w:val="22"/>
    <w:qFormat/>
    <w:rsid w:val="00F13681"/>
    <w:rPr>
      <w:rFonts w:ascii="FlandersArtSans-Bold" w:hAnsi="FlandersArtSans-Bold"/>
      <w:b w:val="0"/>
      <w:bCs/>
    </w:rPr>
  </w:style>
  <w:style w:type="paragraph" w:customStyle="1" w:styleId="streepjes">
    <w:name w:val="streepjes"/>
    <w:basedOn w:val="Standaard"/>
    <w:link w:val="streepjesChar"/>
    <w:qFormat/>
    <w:rsid w:val="00F13681"/>
    <w:pPr>
      <w:tabs>
        <w:tab w:val="right" w:pos="9923"/>
      </w:tabs>
      <w:spacing w:line="270" w:lineRule="exact"/>
      <w:contextualSpacing/>
      <w:jc w:val="right"/>
    </w:pPr>
    <w:rPr>
      <w:rFonts w:ascii="Calibri" w:eastAsia="FlandersArtSerif-Regular" w:hAnsi="Calibri" w:cs="Calibri"/>
      <w:sz w:val="16"/>
    </w:rPr>
  </w:style>
  <w:style w:type="character" w:customStyle="1" w:styleId="streepjesChar">
    <w:name w:val="streepjes Char"/>
    <w:link w:val="streepjes"/>
    <w:rsid w:val="00F13681"/>
    <w:rPr>
      <w:rFonts w:ascii="Calibri" w:eastAsia="FlandersArtSerif-Regular" w:hAnsi="Calibri" w:cs="Calibri"/>
      <w:sz w:val="16"/>
      <w:szCs w:val="22"/>
      <w:lang w:val="nl-BE"/>
    </w:rPr>
  </w:style>
  <w:style w:type="paragraph" w:styleId="Koptekst">
    <w:name w:val="header"/>
    <w:basedOn w:val="Standaard"/>
    <w:link w:val="KoptekstChar"/>
    <w:unhideWhenUsed/>
    <w:rsid w:val="00F13681"/>
    <w:pPr>
      <w:spacing w:before="60"/>
    </w:pPr>
    <w:rPr>
      <w:noProof/>
      <w:sz w:val="32"/>
      <w:szCs w:val="32"/>
      <w:lang w:eastAsia="en-GB"/>
    </w:rPr>
  </w:style>
  <w:style w:type="character" w:customStyle="1" w:styleId="KoptekstChar">
    <w:name w:val="Koptekst Char"/>
    <w:link w:val="Koptekst"/>
    <w:rsid w:val="00F13681"/>
    <w:rPr>
      <w:noProof/>
      <w:sz w:val="32"/>
      <w:szCs w:val="32"/>
      <w:lang w:val="nl-BE" w:eastAsia="en-GB"/>
    </w:rPr>
  </w:style>
  <w:style w:type="paragraph" w:styleId="Voettekst">
    <w:name w:val="footer"/>
    <w:basedOn w:val="Standaard"/>
    <w:link w:val="VoettekstChar"/>
    <w:uiPriority w:val="99"/>
    <w:unhideWhenUsed/>
    <w:rsid w:val="00F13681"/>
    <w:pPr>
      <w:tabs>
        <w:tab w:val="center" w:pos="4513"/>
        <w:tab w:val="right" w:pos="9923"/>
      </w:tabs>
    </w:pPr>
    <w:rPr>
      <w:sz w:val="16"/>
    </w:rPr>
  </w:style>
  <w:style w:type="character" w:customStyle="1" w:styleId="VoettekstChar">
    <w:name w:val="Voettekst Char"/>
    <w:link w:val="Voettekst"/>
    <w:uiPriority w:val="99"/>
    <w:rsid w:val="00F13681"/>
    <w:rPr>
      <w:sz w:val="16"/>
      <w:szCs w:val="22"/>
      <w:lang w:val="nl-BE"/>
    </w:rPr>
  </w:style>
  <w:style w:type="table" w:styleId="Tabelraster">
    <w:name w:val="Table Grid"/>
    <w:basedOn w:val="Standaardtabel"/>
    <w:uiPriority w:val="59"/>
    <w:rsid w:val="00F13681"/>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enFooterpagina1">
    <w:name w:val="Header en Footer pagina 1"/>
    <w:basedOn w:val="Standaard"/>
    <w:qFormat/>
    <w:rsid w:val="00F13681"/>
    <w:pPr>
      <w:spacing w:line="280" w:lineRule="exact"/>
      <w:jc w:val="right"/>
    </w:pPr>
  </w:style>
  <w:style w:type="character" w:styleId="Paginanummer">
    <w:name w:val="page number"/>
    <w:basedOn w:val="Standaardalinea-lettertype"/>
    <w:rsid w:val="00F13681"/>
  </w:style>
  <w:style w:type="character" w:customStyle="1" w:styleId="Kop5Char">
    <w:name w:val="Kop 5 Char"/>
    <w:link w:val="Kop5"/>
    <w:uiPriority w:val="9"/>
    <w:rsid w:val="0077339E"/>
    <w:rPr>
      <w:rFonts w:ascii="FlandersArtSans-Regular" w:eastAsia="Times New Roman" w:hAnsi="FlandersArtSans-Regular" w:cs="Times New Roman"/>
      <w:color w:val="3C3D3C"/>
      <w:sz w:val="22"/>
      <w:szCs w:val="22"/>
      <w:lang w:val="nl-BE"/>
    </w:rPr>
  </w:style>
  <w:style w:type="paragraph" w:styleId="Titel">
    <w:name w:val="Title"/>
    <w:basedOn w:val="Standaard"/>
    <w:next w:val="Standaard"/>
    <w:link w:val="TitelChar"/>
    <w:uiPriority w:val="10"/>
    <w:rsid w:val="0077339E"/>
    <w:pPr>
      <w:framePr w:wrap="notBeside" w:vAnchor="text" w:hAnchor="text" w:y="1"/>
      <w:tabs>
        <w:tab w:val="left" w:pos="3686"/>
      </w:tabs>
      <w:spacing w:before="420" w:after="520" w:line="1200" w:lineRule="exact"/>
    </w:pPr>
    <w:rPr>
      <w:rFonts w:ascii="FlandersArtSans-Medium" w:eastAsia="Times New Roman" w:hAnsi="FlandersArtSans-Medium"/>
      <w:caps/>
      <w:spacing w:val="5"/>
      <w:sz w:val="100"/>
      <w:szCs w:val="56"/>
      <w:u w:val="single"/>
      <w:lang w:val="nl-BE" w:eastAsia="en-US"/>
    </w:rPr>
  </w:style>
  <w:style w:type="character" w:customStyle="1" w:styleId="TitelChar">
    <w:name w:val="Titel Char"/>
    <w:link w:val="Titel"/>
    <w:uiPriority w:val="10"/>
    <w:rsid w:val="0077339E"/>
    <w:rPr>
      <w:rFonts w:ascii="FlandersArtSans-Medium" w:eastAsia="Times New Roman" w:hAnsi="FlandersArtSans-Medium" w:cs="Times New Roman"/>
      <w:caps/>
      <w:spacing w:val="5"/>
      <w:sz w:val="100"/>
      <w:szCs w:val="56"/>
      <w:u w:val="single"/>
      <w:lang w:val="nl-BE"/>
    </w:rPr>
  </w:style>
  <w:style w:type="paragraph" w:styleId="Lijstalinea">
    <w:name w:val="List Paragraph"/>
    <w:basedOn w:val="Standaard"/>
    <w:uiPriority w:val="34"/>
    <w:qFormat/>
    <w:rsid w:val="003E5B53"/>
    <w:pPr>
      <w:ind w:left="720"/>
      <w:contextualSpacing/>
    </w:pPr>
  </w:style>
  <w:style w:type="paragraph" w:styleId="Ballontekst">
    <w:name w:val="Balloon Text"/>
    <w:basedOn w:val="Standaard"/>
    <w:link w:val="BallontekstChar"/>
    <w:uiPriority w:val="99"/>
    <w:semiHidden/>
    <w:unhideWhenUsed/>
    <w:rsid w:val="00416D6A"/>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16D6A"/>
    <w:rPr>
      <w:rFonts w:ascii="Segoe UI" w:hAnsi="Segoe UI" w:cs="Segoe UI"/>
      <w:sz w:val="18"/>
      <w:szCs w:val="18"/>
      <w:lang w:val="nl-NL" w:eastAsia="nl-NL"/>
    </w:rPr>
  </w:style>
  <w:style w:type="character" w:customStyle="1" w:styleId="normaltextrun">
    <w:name w:val="normaltextrun"/>
    <w:basedOn w:val="Standaardalinea-lettertype"/>
    <w:rsid w:val="0086321F"/>
  </w:style>
  <w:style w:type="paragraph" w:styleId="Normaalweb">
    <w:name w:val="Normal (Web)"/>
    <w:basedOn w:val="Standaard"/>
    <w:uiPriority w:val="99"/>
    <w:unhideWhenUsed/>
    <w:rsid w:val="00A31811"/>
    <w:pPr>
      <w:spacing w:before="100" w:beforeAutospacing="1" w:after="100" w:afterAutospacing="1"/>
    </w:pPr>
    <w:rPr>
      <w:rFonts w:ascii="Times New Roman" w:eastAsia="Times New Roman" w:hAnsi="Times New Roman"/>
      <w:lang w:val="en-US" w:eastAsia="en-US"/>
    </w:rPr>
  </w:style>
  <w:style w:type="paragraph" w:customStyle="1" w:styleId="qowt-stl-koptekst">
    <w:name w:val="qowt-stl-koptekst"/>
    <w:basedOn w:val="Standaard"/>
    <w:rsid w:val="0056699C"/>
    <w:pPr>
      <w:spacing w:before="100" w:beforeAutospacing="1" w:after="100" w:afterAutospacing="1"/>
    </w:pPr>
    <w:rPr>
      <w:rFonts w:ascii="Times New Roman" w:eastAsia="Times New Roman" w:hAnsi="Times New Roman"/>
      <w:lang w:val="en-US" w:eastAsia="en-US"/>
    </w:rPr>
  </w:style>
  <w:style w:type="character" w:styleId="Verwijzingopmerking">
    <w:name w:val="annotation reference"/>
    <w:basedOn w:val="Standaardalinea-lettertype"/>
    <w:uiPriority w:val="99"/>
    <w:semiHidden/>
    <w:unhideWhenUsed/>
    <w:rsid w:val="003F0804"/>
    <w:rPr>
      <w:sz w:val="16"/>
      <w:szCs w:val="16"/>
    </w:rPr>
  </w:style>
  <w:style w:type="paragraph" w:styleId="Tekstopmerking">
    <w:name w:val="annotation text"/>
    <w:basedOn w:val="Standaard"/>
    <w:link w:val="TekstopmerkingChar"/>
    <w:uiPriority w:val="99"/>
    <w:unhideWhenUsed/>
    <w:rsid w:val="003F0804"/>
    <w:rPr>
      <w:sz w:val="20"/>
      <w:szCs w:val="20"/>
    </w:rPr>
  </w:style>
  <w:style w:type="character" w:customStyle="1" w:styleId="TekstopmerkingChar">
    <w:name w:val="Tekst opmerking Char"/>
    <w:basedOn w:val="Standaardalinea-lettertype"/>
    <w:link w:val="Tekstopmerking"/>
    <w:uiPriority w:val="99"/>
    <w:rsid w:val="003F0804"/>
    <w:rPr>
      <w:rFonts w:ascii="Flanders Art Sans" w:hAnsi="Flanders Art Sans"/>
      <w:lang w:val="nl-NL" w:eastAsia="nl-NL"/>
    </w:rPr>
  </w:style>
  <w:style w:type="paragraph" w:styleId="Onderwerpvanopmerking">
    <w:name w:val="annotation subject"/>
    <w:basedOn w:val="Tekstopmerking"/>
    <w:next w:val="Tekstopmerking"/>
    <w:link w:val="OnderwerpvanopmerkingChar"/>
    <w:uiPriority w:val="99"/>
    <w:semiHidden/>
    <w:unhideWhenUsed/>
    <w:rsid w:val="003F0804"/>
    <w:rPr>
      <w:b/>
      <w:bCs/>
    </w:rPr>
  </w:style>
  <w:style w:type="character" w:customStyle="1" w:styleId="OnderwerpvanopmerkingChar">
    <w:name w:val="Onderwerp van opmerking Char"/>
    <w:basedOn w:val="TekstopmerkingChar"/>
    <w:link w:val="Onderwerpvanopmerking"/>
    <w:uiPriority w:val="99"/>
    <w:semiHidden/>
    <w:rsid w:val="003F0804"/>
    <w:rPr>
      <w:rFonts w:ascii="Flanders Art Sans" w:hAnsi="Flanders Art Sans"/>
      <w:b/>
      <w:bCs/>
      <w:lang w:val="nl-NL" w:eastAsia="nl-NL"/>
    </w:rPr>
  </w:style>
  <w:style w:type="paragraph" w:customStyle="1" w:styleId="paragraph">
    <w:name w:val="paragraph"/>
    <w:basedOn w:val="Standaard"/>
    <w:rsid w:val="00286949"/>
    <w:pPr>
      <w:spacing w:before="100" w:beforeAutospacing="1" w:after="100" w:afterAutospacing="1"/>
    </w:pPr>
    <w:rPr>
      <w:rFonts w:ascii="Times New Roman" w:eastAsia="Times New Roman" w:hAnsi="Times New Roman"/>
      <w:lang w:val="nl-BE" w:eastAsia="nl-BE"/>
    </w:rPr>
  </w:style>
  <w:style w:type="character" w:customStyle="1" w:styleId="eop">
    <w:name w:val="eop"/>
    <w:basedOn w:val="Standaardalinea-lettertype"/>
    <w:rsid w:val="00286949"/>
  </w:style>
  <w:style w:type="paragraph" w:styleId="Revisie">
    <w:name w:val="Revision"/>
    <w:hidden/>
    <w:uiPriority w:val="99"/>
    <w:semiHidden/>
    <w:rsid w:val="00276279"/>
    <w:rPr>
      <w:rFonts w:ascii="Flanders Art Sans" w:hAnsi="Flanders Art Sans"/>
      <w:sz w:val="24"/>
      <w:szCs w:val="24"/>
      <w:lang w:val="nl-NL" w:eastAsia="nl-NL"/>
    </w:rPr>
  </w:style>
  <w:style w:type="character" w:styleId="Hyperlink">
    <w:name w:val="Hyperlink"/>
    <w:basedOn w:val="Standaardalinea-lettertype"/>
    <w:uiPriority w:val="99"/>
    <w:semiHidden/>
    <w:unhideWhenUsed/>
    <w:rsid w:val="008970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293775">
      <w:bodyDiv w:val="1"/>
      <w:marLeft w:val="0"/>
      <w:marRight w:val="0"/>
      <w:marTop w:val="0"/>
      <w:marBottom w:val="0"/>
      <w:divBdr>
        <w:top w:val="none" w:sz="0" w:space="0" w:color="auto"/>
        <w:left w:val="none" w:sz="0" w:space="0" w:color="auto"/>
        <w:bottom w:val="none" w:sz="0" w:space="0" w:color="auto"/>
        <w:right w:val="none" w:sz="0" w:space="0" w:color="auto"/>
      </w:divBdr>
      <w:divsChild>
        <w:div w:id="1727533206">
          <w:marLeft w:val="720"/>
          <w:marRight w:val="0"/>
          <w:marTop w:val="140"/>
          <w:marBottom w:val="0"/>
          <w:divBdr>
            <w:top w:val="none" w:sz="0" w:space="0" w:color="auto"/>
            <w:left w:val="none" w:sz="0" w:space="0" w:color="auto"/>
            <w:bottom w:val="none" w:sz="0" w:space="0" w:color="auto"/>
            <w:right w:val="none" w:sz="0" w:space="0" w:color="auto"/>
          </w:divBdr>
        </w:div>
        <w:div w:id="1875121162">
          <w:marLeft w:val="720"/>
          <w:marRight w:val="0"/>
          <w:marTop w:val="140"/>
          <w:marBottom w:val="0"/>
          <w:divBdr>
            <w:top w:val="none" w:sz="0" w:space="0" w:color="auto"/>
            <w:left w:val="none" w:sz="0" w:space="0" w:color="auto"/>
            <w:bottom w:val="none" w:sz="0" w:space="0" w:color="auto"/>
            <w:right w:val="none" w:sz="0" w:space="0" w:color="auto"/>
          </w:divBdr>
        </w:div>
        <w:div w:id="2084181149">
          <w:marLeft w:val="720"/>
          <w:marRight w:val="0"/>
          <w:marTop w:val="140"/>
          <w:marBottom w:val="0"/>
          <w:divBdr>
            <w:top w:val="none" w:sz="0" w:space="0" w:color="auto"/>
            <w:left w:val="none" w:sz="0" w:space="0" w:color="auto"/>
            <w:bottom w:val="none" w:sz="0" w:space="0" w:color="auto"/>
            <w:right w:val="none" w:sz="0" w:space="0" w:color="auto"/>
          </w:divBdr>
        </w:div>
        <w:div w:id="908420325">
          <w:marLeft w:val="720"/>
          <w:marRight w:val="0"/>
          <w:marTop w:val="140"/>
          <w:marBottom w:val="0"/>
          <w:divBdr>
            <w:top w:val="none" w:sz="0" w:space="0" w:color="auto"/>
            <w:left w:val="none" w:sz="0" w:space="0" w:color="auto"/>
            <w:bottom w:val="none" w:sz="0" w:space="0" w:color="auto"/>
            <w:right w:val="none" w:sz="0" w:space="0" w:color="auto"/>
          </w:divBdr>
        </w:div>
        <w:div w:id="1051422944">
          <w:marLeft w:val="720"/>
          <w:marRight w:val="0"/>
          <w:marTop w:val="140"/>
          <w:marBottom w:val="0"/>
          <w:divBdr>
            <w:top w:val="none" w:sz="0" w:space="0" w:color="auto"/>
            <w:left w:val="none" w:sz="0" w:space="0" w:color="auto"/>
            <w:bottom w:val="none" w:sz="0" w:space="0" w:color="auto"/>
            <w:right w:val="none" w:sz="0" w:space="0" w:color="auto"/>
          </w:divBdr>
        </w:div>
        <w:div w:id="1909073824">
          <w:marLeft w:val="720"/>
          <w:marRight w:val="0"/>
          <w:marTop w:val="140"/>
          <w:marBottom w:val="0"/>
          <w:divBdr>
            <w:top w:val="none" w:sz="0" w:space="0" w:color="auto"/>
            <w:left w:val="none" w:sz="0" w:space="0" w:color="auto"/>
            <w:bottom w:val="none" w:sz="0" w:space="0" w:color="auto"/>
            <w:right w:val="none" w:sz="0" w:space="0" w:color="auto"/>
          </w:divBdr>
        </w:div>
        <w:div w:id="1387027583">
          <w:marLeft w:val="720"/>
          <w:marRight w:val="0"/>
          <w:marTop w:val="140"/>
          <w:marBottom w:val="0"/>
          <w:divBdr>
            <w:top w:val="none" w:sz="0" w:space="0" w:color="auto"/>
            <w:left w:val="none" w:sz="0" w:space="0" w:color="auto"/>
            <w:bottom w:val="none" w:sz="0" w:space="0" w:color="auto"/>
            <w:right w:val="none" w:sz="0" w:space="0" w:color="auto"/>
          </w:divBdr>
        </w:div>
      </w:divsChild>
    </w:div>
    <w:div w:id="770005541">
      <w:bodyDiv w:val="1"/>
      <w:marLeft w:val="0"/>
      <w:marRight w:val="0"/>
      <w:marTop w:val="0"/>
      <w:marBottom w:val="0"/>
      <w:divBdr>
        <w:top w:val="none" w:sz="0" w:space="0" w:color="auto"/>
        <w:left w:val="none" w:sz="0" w:space="0" w:color="auto"/>
        <w:bottom w:val="none" w:sz="0" w:space="0" w:color="auto"/>
        <w:right w:val="none" w:sz="0" w:space="0" w:color="auto"/>
      </w:divBdr>
    </w:div>
    <w:div w:id="1047678227">
      <w:bodyDiv w:val="1"/>
      <w:marLeft w:val="0"/>
      <w:marRight w:val="0"/>
      <w:marTop w:val="0"/>
      <w:marBottom w:val="0"/>
      <w:divBdr>
        <w:top w:val="none" w:sz="0" w:space="0" w:color="auto"/>
        <w:left w:val="none" w:sz="0" w:space="0" w:color="auto"/>
        <w:bottom w:val="none" w:sz="0" w:space="0" w:color="auto"/>
        <w:right w:val="none" w:sz="0" w:space="0" w:color="auto"/>
      </w:divBdr>
      <w:divsChild>
        <w:div w:id="1944872170">
          <w:marLeft w:val="547"/>
          <w:marRight w:val="0"/>
          <w:marTop w:val="140"/>
          <w:marBottom w:val="0"/>
          <w:divBdr>
            <w:top w:val="none" w:sz="0" w:space="0" w:color="auto"/>
            <w:left w:val="none" w:sz="0" w:space="0" w:color="auto"/>
            <w:bottom w:val="none" w:sz="0" w:space="0" w:color="auto"/>
            <w:right w:val="none" w:sz="0" w:space="0" w:color="auto"/>
          </w:divBdr>
        </w:div>
        <w:div w:id="400716208">
          <w:marLeft w:val="547"/>
          <w:marRight w:val="0"/>
          <w:marTop w:val="140"/>
          <w:marBottom w:val="0"/>
          <w:divBdr>
            <w:top w:val="none" w:sz="0" w:space="0" w:color="auto"/>
            <w:left w:val="none" w:sz="0" w:space="0" w:color="auto"/>
            <w:bottom w:val="none" w:sz="0" w:space="0" w:color="auto"/>
            <w:right w:val="none" w:sz="0" w:space="0" w:color="auto"/>
          </w:divBdr>
        </w:div>
        <w:div w:id="921571362">
          <w:marLeft w:val="547"/>
          <w:marRight w:val="0"/>
          <w:marTop w:val="140"/>
          <w:marBottom w:val="0"/>
          <w:divBdr>
            <w:top w:val="none" w:sz="0" w:space="0" w:color="auto"/>
            <w:left w:val="none" w:sz="0" w:space="0" w:color="auto"/>
            <w:bottom w:val="none" w:sz="0" w:space="0" w:color="auto"/>
            <w:right w:val="none" w:sz="0" w:space="0" w:color="auto"/>
          </w:divBdr>
        </w:div>
        <w:div w:id="972519542">
          <w:marLeft w:val="547"/>
          <w:marRight w:val="0"/>
          <w:marTop w:val="140"/>
          <w:marBottom w:val="0"/>
          <w:divBdr>
            <w:top w:val="none" w:sz="0" w:space="0" w:color="auto"/>
            <w:left w:val="none" w:sz="0" w:space="0" w:color="auto"/>
            <w:bottom w:val="none" w:sz="0" w:space="0" w:color="auto"/>
            <w:right w:val="none" w:sz="0" w:space="0" w:color="auto"/>
          </w:divBdr>
        </w:div>
        <w:div w:id="129446209">
          <w:marLeft w:val="547"/>
          <w:marRight w:val="0"/>
          <w:marTop w:val="140"/>
          <w:marBottom w:val="0"/>
          <w:divBdr>
            <w:top w:val="none" w:sz="0" w:space="0" w:color="auto"/>
            <w:left w:val="none" w:sz="0" w:space="0" w:color="auto"/>
            <w:bottom w:val="none" w:sz="0" w:space="0" w:color="auto"/>
            <w:right w:val="none" w:sz="0" w:space="0" w:color="auto"/>
          </w:divBdr>
        </w:div>
        <w:div w:id="2079282515">
          <w:marLeft w:val="547"/>
          <w:marRight w:val="0"/>
          <w:marTop w:val="140"/>
          <w:marBottom w:val="0"/>
          <w:divBdr>
            <w:top w:val="none" w:sz="0" w:space="0" w:color="auto"/>
            <w:left w:val="none" w:sz="0" w:space="0" w:color="auto"/>
            <w:bottom w:val="none" w:sz="0" w:space="0" w:color="auto"/>
            <w:right w:val="none" w:sz="0" w:space="0" w:color="auto"/>
          </w:divBdr>
        </w:div>
        <w:div w:id="156193479">
          <w:marLeft w:val="547"/>
          <w:marRight w:val="0"/>
          <w:marTop w:val="140"/>
          <w:marBottom w:val="0"/>
          <w:divBdr>
            <w:top w:val="none" w:sz="0" w:space="0" w:color="auto"/>
            <w:left w:val="none" w:sz="0" w:space="0" w:color="auto"/>
            <w:bottom w:val="none" w:sz="0" w:space="0" w:color="auto"/>
            <w:right w:val="none" w:sz="0" w:space="0" w:color="auto"/>
          </w:divBdr>
        </w:div>
      </w:divsChild>
    </w:div>
    <w:div w:id="1486626223">
      <w:bodyDiv w:val="1"/>
      <w:marLeft w:val="0"/>
      <w:marRight w:val="0"/>
      <w:marTop w:val="0"/>
      <w:marBottom w:val="0"/>
      <w:divBdr>
        <w:top w:val="none" w:sz="0" w:space="0" w:color="auto"/>
        <w:left w:val="none" w:sz="0" w:space="0" w:color="auto"/>
        <w:bottom w:val="none" w:sz="0" w:space="0" w:color="auto"/>
        <w:right w:val="none" w:sz="0" w:space="0" w:color="auto"/>
      </w:divBdr>
    </w:div>
    <w:div w:id="20831355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F5E6A992C3F584E9B9EE8DBA11D9CD0" ma:contentTypeVersion="12" ma:contentTypeDescription="Een nieuw document maken." ma:contentTypeScope="" ma:versionID="846e9f72ee8639be3cfb601cde9d36d7">
  <xsd:schema xmlns:xsd="http://www.w3.org/2001/XMLSchema" xmlns:xs="http://www.w3.org/2001/XMLSchema" xmlns:p="http://schemas.microsoft.com/office/2006/metadata/properties" xmlns:ns2="7b058369-ebea-4acd-a3d5-e768979221f3" xmlns:ns3="295d4b4e-86ec-4d95-8040-ec51c8007493" targetNamespace="http://schemas.microsoft.com/office/2006/metadata/properties" ma:root="true" ma:fieldsID="e5e4b072aa7b99f79216416a8bd13115" ns2:_="" ns3:_="">
    <xsd:import namespace="7b058369-ebea-4acd-a3d5-e768979221f3"/>
    <xsd:import namespace="295d4b4e-86ec-4d95-8040-ec51c80074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58369-ebea-4acd-a3d5-e768979221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5d4b4e-86ec-4d95-8040-ec51c800749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91260E-593E-485B-B4DF-1DAD78C65ACA}">
  <ds:schemaRefs>
    <ds:schemaRef ds:uri="http://schemas.microsoft.com/sharepoint/v3/contenttype/forms"/>
  </ds:schemaRefs>
</ds:datastoreItem>
</file>

<file path=customXml/itemProps2.xml><?xml version="1.0" encoding="utf-8"?>
<ds:datastoreItem xmlns:ds="http://schemas.openxmlformats.org/officeDocument/2006/customXml" ds:itemID="{9FEBE7C1-EAA1-48FF-8EFF-554EADC6B7F7}"/>
</file>

<file path=customXml/itemProps3.xml><?xml version="1.0" encoding="utf-8"?>
<ds:datastoreItem xmlns:ds="http://schemas.openxmlformats.org/officeDocument/2006/customXml" ds:itemID="{10E20BE8-26CD-41CF-9E0A-FD6C2FF3C286}">
  <ds:schemaRefs>
    <ds:schemaRef ds:uri="http://purl.org/dc/terms/"/>
    <ds:schemaRef ds:uri="http://schemas.openxmlformats.org/package/2006/metadata/core-properties"/>
    <ds:schemaRef ds:uri="http://schemas.microsoft.com/office/infopath/2007/PartnerControls"/>
    <ds:schemaRef ds:uri="http://purl.org/dc/dcmitype/"/>
    <ds:schemaRef ds:uri="60f58047-ece1-42f9-af1a-078081668ed8"/>
    <ds:schemaRef ds:uri="http://schemas.microsoft.com/office/2006/documentManagement/types"/>
    <ds:schemaRef ds:uri="http://purl.org/dc/elements/1.1/"/>
    <ds:schemaRef ds:uri="c0e47509-9e20-4b4c-920e-d7a23c4e1d01"/>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1549</Words>
  <Characters>8259</Characters>
  <Application>Microsoft Office Word</Application>
  <DocSecurity>0</DocSecurity>
  <Lines>161</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advies auth bron</vt:lpstr>
      <vt:lpstr>advies auth bron</vt:lpstr>
    </vt:vector>
  </TitlesOfParts>
  <Company/>
  <LinksUpToDate>false</LinksUpToDate>
  <CharactersWithSpaces>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 auth bron</dc:title>
  <dc:subject/>
  <dc:creator>Philip Thomas</dc:creator>
  <cp:keywords>VHA Vlaamse Hydrografische Atlas</cp:keywords>
  <dc:description/>
  <cp:lastModifiedBy>De Naeyer Jan</cp:lastModifiedBy>
  <cp:revision>16</cp:revision>
  <dcterms:created xsi:type="dcterms:W3CDTF">2020-09-15T05:22:00Z</dcterms:created>
  <dcterms:modified xsi:type="dcterms:W3CDTF">2020-09-15T05:31:00Z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0x0101008F5E6A992C3F584E9B9EE8DBA11D9CD0</vt:lpwstr>
  </property>
</Properties>
</file>