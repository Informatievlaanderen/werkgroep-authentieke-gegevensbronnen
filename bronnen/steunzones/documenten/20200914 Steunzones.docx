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4B40EF" w14:paraId="52129177" w14:textId="77777777" w:rsidTr="00503BAB">
        <w:trPr>
          <w:trHeight w:val="1076"/>
        </w:trPr>
        <w:tc>
          <w:tcPr>
            <w:tcW w:w="9610" w:type="dxa"/>
            <w:shd w:val="clear" w:color="auto" w:fill="auto"/>
          </w:tcPr>
          <w:p w14:paraId="44836602" w14:textId="462407A9" w:rsidR="00F13681" w:rsidRPr="00CD6567" w:rsidRDefault="00F13681" w:rsidP="004B40EF">
            <w:pPr>
              <w:spacing w:before="120" w:after="20" w:line="276" w:lineRule="auto"/>
              <w:jc w:val="both"/>
              <w:rPr>
                <w:rFonts w:asciiTheme="minorHAnsi" w:hAnsiTheme="minorHAnsi" w:cstheme="minorHAnsi"/>
                <w:sz w:val="22"/>
                <w:szCs w:val="22"/>
                <w:lang w:val="nl-BE"/>
              </w:rPr>
            </w:pPr>
            <w:proofErr w:type="spellStart"/>
            <w:r w:rsidRPr="00CD6567">
              <w:rPr>
                <w:rFonts w:asciiTheme="minorHAnsi" w:hAnsiTheme="minorHAnsi" w:cstheme="minorHAnsi"/>
                <w:sz w:val="22"/>
                <w:szCs w:val="22"/>
                <w:lang w:val="nl-BE"/>
              </w:rPr>
              <w:t>Refer</w:t>
            </w:r>
            <w:proofErr w:type="spellEnd"/>
            <w:r w:rsidRPr="00CD6567">
              <w:rPr>
                <w:rFonts w:asciiTheme="minorHAnsi" w:hAnsiTheme="minorHAnsi" w:cstheme="minorHAnsi"/>
                <w:sz w:val="22"/>
                <w:szCs w:val="22"/>
              </w:rPr>
              <w:t>en</w:t>
            </w:r>
            <w:r w:rsidRPr="00CD6567">
              <w:rPr>
                <w:rFonts w:asciiTheme="minorHAnsi" w:hAnsiTheme="minorHAnsi" w:cstheme="minorHAnsi"/>
                <w:sz w:val="22"/>
                <w:szCs w:val="22"/>
                <w:lang w:val="nl-BE"/>
              </w:rPr>
              <w:t>t</w:t>
            </w:r>
            <w:r w:rsidRPr="00CD6567">
              <w:rPr>
                <w:rFonts w:asciiTheme="minorHAnsi" w:hAnsiTheme="minorHAnsi" w:cstheme="minorHAnsi"/>
                <w:sz w:val="22"/>
                <w:szCs w:val="22"/>
              </w:rPr>
              <w:t>i</w:t>
            </w:r>
            <w:r w:rsidRPr="00CD6567">
              <w:rPr>
                <w:rFonts w:asciiTheme="minorHAnsi" w:hAnsiTheme="minorHAnsi" w:cstheme="minorHAnsi"/>
                <w:sz w:val="22"/>
                <w:szCs w:val="22"/>
                <w:lang w:val="nl-BE"/>
              </w:rPr>
              <w:t xml:space="preserve">e: </w:t>
            </w:r>
            <w:r w:rsidRPr="00CD6567">
              <w:rPr>
                <w:rFonts w:asciiTheme="minorHAnsi" w:hAnsiTheme="minorHAnsi" w:cstheme="minorHAnsi"/>
                <w:sz w:val="22"/>
                <w:szCs w:val="22"/>
              </w:rPr>
              <w:t xml:space="preserve"> </w:t>
            </w:r>
            <w:r w:rsidR="009F175C">
              <w:rPr>
                <w:rFonts w:asciiTheme="minorHAnsi" w:hAnsiTheme="minorHAnsi" w:cstheme="minorHAnsi"/>
                <w:sz w:val="22"/>
                <w:szCs w:val="22"/>
                <w:lang w:val="nl-BE"/>
              </w:rPr>
              <w:t>S</w:t>
            </w:r>
            <w:r w:rsidR="009F175C">
              <w:rPr>
                <w:lang w:val="nl-BE"/>
              </w:rPr>
              <w:t>teunzones</w:t>
            </w:r>
          </w:p>
          <w:p w14:paraId="700DCC0A" w14:textId="337DAB5F"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Bronbeheerder: </w:t>
            </w:r>
            <w:r w:rsidR="009F175C">
              <w:rPr>
                <w:rStyle w:val="normaltextrun"/>
                <w:bdr w:val="none" w:sz="0" w:space="0" w:color="auto" w:frame="1"/>
              </w:rPr>
              <w:t>VLAIO</w:t>
            </w:r>
          </w:p>
          <w:p w14:paraId="79862DE2" w14:textId="77692C21"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Contactpersoon bron: </w:t>
            </w:r>
            <w:r w:rsidR="00214DC5" w:rsidRPr="00214DC5">
              <w:rPr>
                <w:rFonts w:asciiTheme="minorHAnsi" w:hAnsiTheme="minorHAnsi" w:cstheme="minorHAnsi"/>
                <w:sz w:val="22"/>
                <w:szCs w:val="22"/>
                <w:highlight w:val="yellow"/>
                <w:lang w:val="nl-BE"/>
              </w:rPr>
              <w:t>???</w:t>
            </w:r>
          </w:p>
          <w:p w14:paraId="7FED45F2" w14:textId="77777777"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proofErr w:type="spellStart"/>
            <w:r w:rsidRPr="00CD6567">
              <w:rPr>
                <w:rFonts w:asciiTheme="minorHAnsi" w:hAnsiTheme="minorHAnsi" w:cstheme="minorHAnsi"/>
                <w:sz w:val="22"/>
                <w:szCs w:val="22"/>
                <w:lang w:val="nl-BE"/>
              </w:rPr>
              <w:t>etreft</w:t>
            </w:r>
            <w:proofErr w:type="spellEnd"/>
            <w:r w:rsidRPr="00CD6567">
              <w:rPr>
                <w:rFonts w:asciiTheme="minorHAnsi" w:hAnsiTheme="minorHAnsi" w:cstheme="minorHAnsi"/>
                <w:sz w:val="22"/>
                <w:szCs w:val="22"/>
                <w:lang w:val="nl-BE"/>
              </w:rPr>
              <w:t xml:space="preserve">: </w:t>
            </w:r>
            <w:r w:rsidR="00307B7A" w:rsidRPr="00CD6567">
              <w:rPr>
                <w:rFonts w:asciiTheme="minorHAnsi" w:hAnsiTheme="minorHAnsi" w:cstheme="minorHAnsi"/>
                <w:sz w:val="22"/>
                <w:szCs w:val="22"/>
              </w:rPr>
              <w:t xml:space="preserve"> </w:t>
            </w:r>
            <w:r w:rsidR="00E17270" w:rsidRPr="00CD6567">
              <w:rPr>
                <w:rFonts w:asciiTheme="minorHAnsi" w:hAnsiTheme="minorHAnsi" w:cstheme="minorHAnsi"/>
                <w:sz w:val="22"/>
                <w:szCs w:val="22"/>
              </w:rPr>
              <w:t>E</w:t>
            </w:r>
            <w:proofErr w:type="spellStart"/>
            <w:r w:rsidR="00DE1932" w:rsidRPr="00CD6567">
              <w:rPr>
                <w:rFonts w:asciiTheme="minorHAnsi" w:hAnsiTheme="minorHAnsi" w:cstheme="minorHAnsi"/>
                <w:sz w:val="22"/>
                <w:szCs w:val="22"/>
                <w:lang w:val="nl-BE"/>
              </w:rPr>
              <w:t>rkenningsproces</w:t>
            </w:r>
            <w:proofErr w:type="spellEnd"/>
            <w:r w:rsidR="00DE1932" w:rsidRPr="00CD6567">
              <w:rPr>
                <w:rFonts w:asciiTheme="minorHAnsi" w:hAnsiTheme="minorHAnsi" w:cstheme="minorHAnsi"/>
                <w:sz w:val="22"/>
                <w:szCs w:val="22"/>
                <w:lang w:val="nl-BE"/>
              </w:rPr>
              <w:t xml:space="preserve"> authen</w:t>
            </w:r>
            <w:bookmarkStart w:id="0" w:name="_GoBack"/>
            <w:bookmarkEnd w:id="0"/>
            <w:r w:rsidR="00DE1932" w:rsidRPr="00CD6567">
              <w:rPr>
                <w:rFonts w:asciiTheme="minorHAnsi" w:hAnsiTheme="minorHAnsi" w:cstheme="minorHAnsi"/>
                <w:sz w:val="22"/>
                <w:szCs w:val="22"/>
                <w:lang w:val="nl-BE"/>
              </w:rPr>
              <w:t>tieke gegevensbronnen</w:t>
            </w:r>
          </w:p>
          <w:p w14:paraId="63E0D681" w14:textId="6C201901" w:rsidR="00F13681" w:rsidRPr="003E40C9"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e-mail:</w:t>
            </w:r>
            <w:r w:rsidR="00307B7A" w:rsidRPr="00CD6567">
              <w:rPr>
                <w:rFonts w:asciiTheme="minorHAnsi" w:hAnsiTheme="minorHAnsi" w:cstheme="minorHAnsi"/>
                <w:sz w:val="22"/>
                <w:szCs w:val="22"/>
                <w:lang w:val="nl-BE"/>
              </w:rPr>
              <w:t xml:space="preserve">  </w:t>
            </w:r>
            <w:r w:rsidRPr="00CD6567">
              <w:rPr>
                <w:rFonts w:asciiTheme="minorHAnsi" w:hAnsiTheme="minorHAnsi" w:cstheme="minorHAnsi"/>
                <w:sz w:val="22"/>
                <w:szCs w:val="22"/>
                <w:lang w:val="nl-BE"/>
              </w:rPr>
              <w:t xml:space="preserve"> </w:t>
            </w:r>
            <w:r w:rsidR="00214DC5" w:rsidRPr="00214DC5">
              <w:rPr>
                <w:rFonts w:asciiTheme="minorHAnsi" w:hAnsiTheme="minorHAnsi" w:cstheme="minorHAnsi"/>
                <w:sz w:val="22"/>
                <w:szCs w:val="22"/>
                <w:highlight w:val="yellow"/>
                <w:lang w:val="nl-BE"/>
              </w:rPr>
              <w:t>????</w:t>
            </w:r>
          </w:p>
        </w:tc>
        <w:tc>
          <w:tcPr>
            <w:tcW w:w="311" w:type="dxa"/>
            <w:shd w:val="clear" w:color="auto" w:fill="auto"/>
          </w:tcPr>
          <w:p w14:paraId="4391F937" w14:textId="77777777" w:rsidR="00F13681" w:rsidRPr="003E40C9"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1"/>
          <w:footerReference w:type="first" r:id="rId12"/>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1"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04E79BAB"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w:t>
      </w:r>
      <w:r w:rsidR="007F706F">
        <w:rPr>
          <w:rFonts w:asciiTheme="minorHAnsi" w:hAnsiTheme="minorHAnsi" w:cstheme="minorHAnsi"/>
          <w:sz w:val="22"/>
          <w:szCs w:val="22"/>
        </w:rPr>
        <w:t xml:space="preserve"> dataset</w:t>
      </w:r>
      <w:r w:rsidR="009D00EA" w:rsidRPr="004B40EF">
        <w:rPr>
          <w:rFonts w:asciiTheme="minorHAnsi" w:hAnsiTheme="minorHAnsi" w:cstheme="minorHAnsi"/>
          <w:sz w:val="22"/>
          <w:szCs w:val="22"/>
        </w:rPr>
        <w:t xml:space="preserve"> ‘</w:t>
      </w:r>
      <w:r w:rsidR="007F706F">
        <w:rPr>
          <w:rFonts w:asciiTheme="minorHAnsi" w:hAnsiTheme="minorHAnsi" w:cstheme="minorHAnsi"/>
          <w:sz w:val="22"/>
          <w:szCs w:val="22"/>
          <w:lang w:val="nl-BE"/>
        </w:rPr>
        <w:t>Steunzones</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1"/>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02A4FBF6" w14:textId="50F33406" w:rsidR="00EC6DF1" w:rsidRPr="008B3A78" w:rsidRDefault="00EC6DF1" w:rsidP="008B3A78">
      <w:pPr>
        <w:spacing w:line="276" w:lineRule="auto"/>
        <w:jc w:val="both"/>
        <w:rPr>
          <w:rFonts w:asciiTheme="minorHAnsi" w:hAnsiTheme="minorHAnsi"/>
          <w:lang w:val="nl-BE"/>
        </w:rPr>
      </w:pPr>
      <w:r w:rsidRPr="008B3A78">
        <w:rPr>
          <w:rFonts w:asciiTheme="minorHAnsi" w:hAnsiTheme="minorHAnsi"/>
          <w:shd w:val="clear" w:color="auto" w:fill="F3F3F3"/>
        </w:rPr>
        <w:t>Bedrijven die investeren in een afgebakende steunzone (ook wel ‘ontwrichte zone’ genoemd) kunnen een vrijstelling van 25% van de doorstorting van bedrijfsvoorheffing bekomen, gedurende een periode van 2 jaar per extra arbeidsplaats die als gevolg van deze investering werd gecreëerd en die gedurende ten minste drie jaar (kmo's) of vijf jaar (grote ondernemingen) behouden blijft.</w:t>
      </w:r>
      <w:r w:rsidR="004C582A" w:rsidRPr="008B3A78">
        <w:rPr>
          <w:rFonts w:asciiTheme="minorHAnsi" w:hAnsiTheme="minorHAnsi"/>
          <w:lang w:val="nl-BE"/>
        </w:rPr>
        <w:t>Belang van de bron en meerwaarde</w:t>
      </w:r>
    </w:p>
    <w:p w14:paraId="1D1FB149" w14:textId="0592A03B" w:rsidR="008B3A78" w:rsidRPr="008B3A78" w:rsidRDefault="008B3A78" w:rsidP="008B3A78">
      <w:pPr>
        <w:spacing w:line="276" w:lineRule="auto"/>
        <w:jc w:val="both"/>
        <w:rPr>
          <w:rFonts w:asciiTheme="minorHAnsi" w:hAnsiTheme="minorHAnsi"/>
          <w:lang w:val="nl-BE"/>
        </w:rPr>
      </w:pPr>
      <w:r w:rsidRPr="008B3A78">
        <w:rPr>
          <w:rFonts w:asciiTheme="minorHAnsi" w:hAnsiTheme="minorHAnsi"/>
          <w:highlight w:val="yellow"/>
          <w:lang w:val="nl-BE"/>
        </w:rPr>
        <w:t>Verder aan te vullen</w:t>
      </w:r>
    </w:p>
    <w:p w14:paraId="57012E98" w14:textId="2C0492AC" w:rsidR="00EC6DF1" w:rsidRPr="008B3A78" w:rsidRDefault="00EC6DF1" w:rsidP="008B3A78">
      <w:pPr>
        <w:spacing w:line="276" w:lineRule="auto"/>
        <w:jc w:val="both"/>
        <w:rPr>
          <w:rFonts w:asciiTheme="minorHAnsi" w:hAnsiTheme="minorHAnsi"/>
          <w:lang w:val="nl-BE"/>
        </w:rPr>
      </w:pPr>
      <w:r w:rsidRPr="008B3A78">
        <w:rPr>
          <w:rFonts w:asciiTheme="minorHAnsi" w:hAnsiTheme="minorHAnsi"/>
          <w:lang w:val="nl-BE"/>
        </w:rPr>
        <w:t>De dataset bevat geen persoonsgegevens</w:t>
      </w:r>
    </w:p>
    <w:p w14:paraId="1266BAF8" w14:textId="7FE388B9" w:rsidR="00BD2A95" w:rsidRDefault="00BD2A95" w:rsidP="00EC6DF1">
      <w:pPr>
        <w:pStyle w:val="Kop1"/>
        <w:rPr>
          <w:lang w:val="nl-BE"/>
        </w:rPr>
      </w:pPr>
      <w:r>
        <w:rPr>
          <w:lang w:val="nl-BE"/>
        </w:rPr>
        <w:t>Gebruikers</w:t>
      </w:r>
    </w:p>
    <w:p w14:paraId="6553A1A8" w14:textId="77777777" w:rsidR="009A4723" w:rsidRPr="008B3A78" w:rsidRDefault="009A4723" w:rsidP="009A4723">
      <w:pPr>
        <w:spacing w:line="276" w:lineRule="auto"/>
        <w:jc w:val="both"/>
        <w:rPr>
          <w:rFonts w:asciiTheme="minorHAnsi" w:hAnsiTheme="minorHAnsi"/>
          <w:lang w:val="nl-BE"/>
        </w:rPr>
      </w:pPr>
      <w:r w:rsidRPr="008B3A78">
        <w:rPr>
          <w:rFonts w:asciiTheme="minorHAnsi" w:hAnsiTheme="minorHAnsi"/>
          <w:highlight w:val="yellow"/>
          <w:lang w:val="nl-BE"/>
        </w:rPr>
        <w:t>Verder aan te vullen</w:t>
      </w:r>
    </w:p>
    <w:p w14:paraId="608B4CB0" w14:textId="0C45002C" w:rsidR="00F13681" w:rsidRPr="00012D92" w:rsidRDefault="00E62A2D" w:rsidP="00012D92">
      <w:pPr>
        <w:pStyle w:val="Kop1"/>
      </w:pPr>
      <w:r w:rsidRPr="00012D92">
        <w:lastRenderedPageBreak/>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9A4723">
        <w:rPr>
          <w:rFonts w:asciiTheme="minorHAnsi" w:hAnsiTheme="minorHAnsi" w:cstheme="minorHAnsi"/>
          <w:sz w:val="22"/>
          <w:szCs w:val="22"/>
          <w:lang w:val="nl-BE"/>
        </w:rPr>
        <w:t xml:space="preserve">De werkgroep </w:t>
      </w:r>
      <w:r w:rsidR="00275BF9" w:rsidRPr="009A4723">
        <w:rPr>
          <w:rFonts w:asciiTheme="minorHAnsi" w:hAnsiTheme="minorHAnsi" w:cstheme="minorHAnsi"/>
          <w:sz w:val="22"/>
          <w:szCs w:val="22"/>
          <w:lang w:val="nl-BE"/>
        </w:rPr>
        <w:t>concludeert</w:t>
      </w:r>
      <w:r w:rsidRPr="009A4723">
        <w:rPr>
          <w:rFonts w:asciiTheme="minorHAnsi" w:hAnsiTheme="minorHAnsi" w:cstheme="minorHAnsi"/>
          <w:sz w:val="22"/>
          <w:szCs w:val="22"/>
          <w:lang w:val="nl-BE"/>
        </w:rPr>
        <w:t xml:space="preserve"> dat de voorgelegde bron aan alle voorwaarden</w:t>
      </w:r>
      <w:r w:rsidR="006B44E9" w:rsidRPr="009A4723">
        <w:rPr>
          <w:rFonts w:asciiTheme="minorHAnsi" w:hAnsiTheme="minorHAnsi" w:cstheme="minorHAnsi"/>
          <w:sz w:val="22"/>
          <w:szCs w:val="22"/>
          <w:lang w:val="nl-BE"/>
        </w:rPr>
        <w:t>, bepaald in het besluit van de Vlaamse Regering van 15 mei 2009,</w:t>
      </w:r>
      <w:r w:rsidRPr="009A4723">
        <w:rPr>
          <w:rFonts w:asciiTheme="minorHAnsi" w:hAnsiTheme="minorHAnsi" w:cstheme="minorHAnsi"/>
          <w:sz w:val="22"/>
          <w:szCs w:val="22"/>
          <w:lang w:val="nl-BE"/>
        </w:rPr>
        <w:t xml:space="preserve"> voldoet om tot erkenning over te gaan.</w:t>
      </w:r>
      <w:r w:rsidR="00410C23" w:rsidRPr="009A4723">
        <w:t xml:space="preserve"> </w:t>
      </w:r>
      <w:r w:rsidR="00C75E7D" w:rsidRPr="009A4723">
        <w:rPr>
          <w:rFonts w:asciiTheme="minorHAnsi" w:hAnsiTheme="minorHAnsi" w:cstheme="minorHAnsi"/>
          <w:sz w:val="22"/>
          <w:szCs w:val="22"/>
          <w:lang w:val="nl-BE"/>
        </w:rPr>
        <w:t>Zie verder</w:t>
      </w:r>
      <w:r w:rsidR="00410C23" w:rsidRPr="009A4723">
        <w:rPr>
          <w:rFonts w:asciiTheme="minorHAnsi" w:hAnsiTheme="minorHAnsi" w:cstheme="minorHAnsi"/>
          <w:sz w:val="22"/>
          <w:szCs w:val="22"/>
          <w:lang w:val="nl-BE"/>
        </w:rPr>
        <w:t xml:space="preserve"> punt </w:t>
      </w:r>
      <w:r w:rsidR="003B3DC1" w:rsidRPr="009A4723">
        <w:rPr>
          <w:rFonts w:asciiTheme="minorHAnsi" w:hAnsiTheme="minorHAnsi" w:cstheme="minorHAnsi"/>
          <w:sz w:val="22"/>
          <w:szCs w:val="22"/>
          <w:lang w:val="nl-BE"/>
        </w:rPr>
        <w:t>8</w:t>
      </w:r>
      <w:r w:rsidR="00410C23" w:rsidRPr="009A4723">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8F5960">
        <w:rPr>
          <w:rFonts w:asciiTheme="minorHAnsi" w:hAnsiTheme="minorHAnsi" w:cstheme="minorHAnsi"/>
          <w:sz w:val="22"/>
          <w:szCs w:val="22"/>
          <w:highlight w:val="yellow"/>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5654515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876DE0">
        <w:rPr>
          <w:rFonts w:asciiTheme="minorHAnsi" w:hAnsiTheme="minorHAnsi" w:cstheme="minorHAnsi"/>
          <w:sz w:val="22"/>
          <w:szCs w:val="22"/>
          <w:highlight w:val="yellow"/>
        </w:rPr>
        <w:t>XXXX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876DE0"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876DE0">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876DE0">
        <w:rPr>
          <w:rFonts w:asciiTheme="minorHAnsi" w:eastAsia="Times New Roman" w:hAnsiTheme="minorHAnsi" w:cstheme="minorHAnsi"/>
          <w:sz w:val="22"/>
          <w:szCs w:val="22"/>
          <w:lang w:val="nl-BE"/>
        </w:rPr>
        <w:t>voldoet</w:t>
      </w:r>
      <w:r w:rsidRPr="00876DE0">
        <w:rPr>
          <w:rFonts w:asciiTheme="minorHAnsi" w:eastAsia="Times New Roman" w:hAnsiTheme="minorHAnsi" w:cstheme="minorHAnsi"/>
          <w:sz w:val="22"/>
          <w:szCs w:val="22"/>
          <w:lang w:val="nl-BE"/>
        </w:rPr>
        <w:t>.</w:t>
      </w:r>
      <w:r w:rsidR="00C073E2" w:rsidRPr="00876DE0">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876DE0"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876DE0">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876DE0">
        <w:rPr>
          <w:rFonts w:asciiTheme="minorHAnsi" w:eastAsia="Times New Roman" w:hAnsiTheme="minorHAnsi" w:cstheme="minorHAnsi"/>
          <w:sz w:val="22"/>
          <w:szCs w:val="22"/>
          <w:lang w:val="nl-BE"/>
        </w:rPr>
        <w:t xml:space="preserve">op de volgende </w:t>
      </w:r>
      <w:r w:rsidR="006A3A71" w:rsidRPr="00876DE0">
        <w:rPr>
          <w:rFonts w:asciiTheme="minorHAnsi" w:eastAsia="Times New Roman" w:hAnsiTheme="minorHAnsi" w:cstheme="minorHAnsi"/>
          <w:sz w:val="22"/>
          <w:szCs w:val="22"/>
          <w:lang w:val="nl-BE"/>
        </w:rPr>
        <w:t xml:space="preserve">zes </w:t>
      </w:r>
      <w:r w:rsidR="008778B1" w:rsidRPr="00876DE0">
        <w:rPr>
          <w:rFonts w:asciiTheme="minorHAnsi" w:eastAsia="Times New Roman" w:hAnsiTheme="minorHAnsi" w:cstheme="minorHAnsi"/>
          <w:sz w:val="22"/>
          <w:szCs w:val="22"/>
          <w:lang w:val="nl-BE"/>
        </w:rPr>
        <w:t>vlakken.</w:t>
      </w:r>
    </w:p>
    <w:p w14:paraId="073F4993" w14:textId="3901DD91" w:rsidR="00B82B38" w:rsidRPr="001465E9"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876DE0">
        <w:rPr>
          <w:rFonts w:asciiTheme="minorHAnsi" w:eastAsia="Times New Roman" w:hAnsiTheme="minorHAnsi" w:cstheme="minorHAnsi"/>
          <w:sz w:val="22"/>
          <w:szCs w:val="22"/>
          <w:lang w:val="nl-BE"/>
        </w:rPr>
        <w:t xml:space="preserve">Conform de eerste </w:t>
      </w:r>
      <w:r w:rsidR="008778B1" w:rsidRPr="00876DE0">
        <w:rPr>
          <w:rFonts w:asciiTheme="minorHAnsi" w:eastAsia="Times New Roman" w:hAnsiTheme="minorHAnsi" w:cstheme="minorHAnsi"/>
          <w:sz w:val="22"/>
          <w:szCs w:val="22"/>
          <w:lang w:val="nl-BE"/>
        </w:rPr>
        <w:t>garantie</w:t>
      </w:r>
      <w:r w:rsidRPr="00876DE0">
        <w:rPr>
          <w:rFonts w:asciiTheme="minorHAnsi" w:eastAsia="Times New Roman" w:hAnsiTheme="minorHAnsi" w:cstheme="minorHAnsi"/>
          <w:sz w:val="22"/>
          <w:szCs w:val="22"/>
          <w:lang w:val="nl-BE"/>
        </w:rPr>
        <w:t>, bepaald in het BVR van 15 mei 2019:</w:t>
      </w:r>
      <w:r w:rsidRPr="00876DE0">
        <w:t xml:space="preserve"> </w:t>
      </w:r>
      <w:r w:rsidRPr="00876DE0">
        <w:rPr>
          <w:rFonts w:asciiTheme="minorHAnsi" w:eastAsia="Times New Roman" w:hAnsiTheme="minorHAnsi" w:cstheme="minorHAnsi"/>
          <w:sz w:val="22"/>
          <w:szCs w:val="22"/>
          <w:lang w:val="nl-BE"/>
        </w:rPr>
        <w:t xml:space="preserve">de kwaliteit van de gegevens, in het bijzonder de volledigheid, de juistheid, de nauwkeurigheid, de actualiteit, de garanties voor de kwaliteitsborging van de </w:t>
      </w:r>
      <w:r w:rsidRPr="001465E9">
        <w:rPr>
          <w:rFonts w:asciiTheme="minorHAnsi" w:eastAsia="Times New Roman" w:hAnsiTheme="minorHAnsi" w:cstheme="minorHAnsi"/>
          <w:sz w:val="22"/>
          <w:szCs w:val="22"/>
          <w:lang w:val="nl-BE"/>
        </w:rPr>
        <w:t>gegevens en de kwaliteitsbewaking naar de afnemers toe .</w:t>
      </w:r>
    </w:p>
    <w:p w14:paraId="75F82CFB" w14:textId="77777777"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1465E9">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7"/>
      <w:r w:rsidRPr="001465E9">
        <w:rPr>
          <w:rFonts w:asciiTheme="minorHAnsi" w:eastAsia="Times New Roman" w:hAnsiTheme="minorHAnsi" w:cstheme="minorHAnsi"/>
          <w:sz w:val="22"/>
          <w:szCs w:val="22"/>
          <w:lang w:val="nl-BE"/>
        </w:rPr>
        <w:t>De nodige technische voorzieningen bestaan om de kwaliteit van de gegevens te garanderen</w:t>
      </w:r>
      <w:bookmarkEnd w:id="5"/>
      <w:r w:rsidRPr="001465E9">
        <w:rPr>
          <w:rFonts w:asciiTheme="minorHAnsi" w:eastAsia="Times New Roman" w:hAnsiTheme="minorHAnsi" w:cstheme="minorHAnsi"/>
          <w:sz w:val="22"/>
          <w:szCs w:val="22"/>
          <w:lang w:val="nl-BE"/>
        </w:rPr>
        <w:t>. Maturiteitsniveau 4.</w:t>
      </w:r>
    </w:p>
    <w:p w14:paraId="27ED4D23" w14:textId="55CCB4EE"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8"/>
      <w:r w:rsidRPr="001465E9">
        <w:rPr>
          <w:rFonts w:asciiTheme="minorHAnsi" w:eastAsia="Times New Roman" w:hAnsiTheme="minorHAnsi" w:cstheme="minorHAnsi"/>
          <w:sz w:val="22"/>
          <w:szCs w:val="22"/>
          <w:lang w:val="nl-BE"/>
        </w:rPr>
        <w:t>De nodige organisatorische voorzieningen bestaan om de kwaliteit van de gegevens te garanderen</w:t>
      </w:r>
      <w:bookmarkEnd w:id="6"/>
      <w:r w:rsidRPr="001465E9">
        <w:rPr>
          <w:rFonts w:asciiTheme="minorHAnsi" w:eastAsia="Times New Roman" w:hAnsiTheme="minorHAnsi" w:cstheme="minorHAnsi"/>
          <w:sz w:val="22"/>
          <w:szCs w:val="22"/>
          <w:lang w:val="nl-BE"/>
        </w:rPr>
        <w:t xml:space="preserve">. Maturiteitsniveau </w:t>
      </w:r>
      <w:r w:rsidR="001465E9" w:rsidRPr="001465E9">
        <w:rPr>
          <w:rFonts w:asciiTheme="minorHAnsi" w:eastAsia="Times New Roman" w:hAnsiTheme="minorHAnsi" w:cstheme="minorHAnsi"/>
          <w:sz w:val="22"/>
          <w:szCs w:val="22"/>
          <w:lang w:val="nl-BE"/>
        </w:rPr>
        <w:t>4</w:t>
      </w:r>
      <w:r w:rsidRPr="001465E9">
        <w:rPr>
          <w:rFonts w:asciiTheme="minorHAnsi" w:eastAsia="Times New Roman" w:hAnsiTheme="minorHAnsi" w:cstheme="minorHAnsi"/>
          <w:sz w:val="22"/>
          <w:szCs w:val="22"/>
          <w:lang w:val="nl-BE"/>
        </w:rPr>
        <w:t>.</w:t>
      </w:r>
    </w:p>
    <w:p w14:paraId="79B5A3E4" w14:textId="11B42363" w:rsidR="00C02EF3" w:rsidRPr="009D5C7F"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9D5C7F">
        <w:rPr>
          <w:rFonts w:asciiTheme="minorHAnsi" w:eastAsia="Times New Roman" w:hAnsiTheme="minorHAnsi" w:cstheme="minorHAnsi"/>
          <w:sz w:val="22"/>
          <w:szCs w:val="22"/>
          <w:lang w:val="nl-BE"/>
        </w:rPr>
        <w:t xml:space="preserve">Conform de tweede </w:t>
      </w:r>
      <w:r w:rsidR="008778B1"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6A3E4BDC" w14:textId="6BA6D13B" w:rsidR="00576DB8" w:rsidRPr="009D5C7F"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9D5C7F">
        <w:rPr>
          <w:rFonts w:asciiTheme="minorHAnsi" w:eastAsia="Times New Roman" w:hAnsiTheme="minorHAnsi" w:cstheme="minorHAnsi"/>
          <w:sz w:val="22"/>
          <w:szCs w:val="22"/>
          <w:lang w:val="nl-BE"/>
        </w:rPr>
        <w:t>overdrachtdienst</w:t>
      </w:r>
      <w:proofErr w:type="spellEnd"/>
      <w:r w:rsidRPr="009D5C7F">
        <w:rPr>
          <w:rFonts w:asciiTheme="minorHAnsi" w:eastAsia="Times New Roman" w:hAnsiTheme="minorHAnsi" w:cstheme="minorHAnsi"/>
          <w:sz w:val="22"/>
          <w:szCs w:val="22"/>
          <w:lang w:val="nl-BE"/>
        </w:rPr>
        <w:t>.</w:t>
      </w:r>
    </w:p>
    <w:p w14:paraId="3B2E80AD" w14:textId="1BE39263"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FD280A"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w:t>
      </w:r>
    </w:p>
    <w:p w14:paraId="020B30A9" w14:textId="628CF4F8"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metagegevens zijn beschikbaar via een portaal of zoekdiensten. Maturiteitsniveau </w:t>
      </w:r>
      <w:r w:rsidR="00FD280A"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w:t>
      </w:r>
    </w:p>
    <w:p w14:paraId="025685A3" w14:textId="67FBD235"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FD280A" w:rsidRPr="009D5C7F">
        <w:rPr>
          <w:rFonts w:asciiTheme="minorHAnsi" w:eastAsia="Times New Roman" w:hAnsiTheme="minorHAnsi" w:cstheme="minorHAnsi"/>
          <w:sz w:val="22"/>
          <w:szCs w:val="22"/>
          <w:lang w:val="nl-BE"/>
        </w:rPr>
        <w:t>4</w:t>
      </w:r>
      <w:r w:rsidRPr="009D5C7F">
        <w:rPr>
          <w:rFonts w:asciiTheme="minorHAnsi" w:eastAsia="Times New Roman" w:hAnsiTheme="minorHAnsi" w:cstheme="minorHAnsi"/>
          <w:sz w:val="22"/>
          <w:szCs w:val="22"/>
          <w:lang w:val="nl-BE"/>
        </w:rPr>
        <w:t>.</w:t>
      </w:r>
    </w:p>
    <w:p w14:paraId="714D1DEC" w14:textId="17AFE175"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9D5C7F" w:rsidRPr="009D5C7F">
        <w:rPr>
          <w:rFonts w:asciiTheme="minorHAnsi" w:eastAsia="Times New Roman" w:hAnsiTheme="minorHAnsi" w:cstheme="minorHAnsi"/>
          <w:sz w:val="22"/>
          <w:szCs w:val="22"/>
          <w:lang w:val="nl-BE"/>
        </w:rPr>
        <w:t>5.</w:t>
      </w:r>
    </w:p>
    <w:p w14:paraId="76F689AC" w14:textId="46BE3B32" w:rsidR="00D444FC" w:rsidRPr="009D5C7F"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de derde </w:t>
      </w:r>
      <w:r w:rsidR="008778B1"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9D5C7F">
        <w:rPr>
          <w:rFonts w:asciiTheme="minorHAnsi" w:eastAsia="Times New Roman" w:hAnsiTheme="minorHAnsi" w:cstheme="minorHAnsi"/>
          <w:sz w:val="22"/>
          <w:szCs w:val="22"/>
          <w:lang w:val="nl-BE"/>
        </w:rPr>
        <w:t>terugmeldfaciliteit</w:t>
      </w:r>
      <w:proofErr w:type="spellEnd"/>
    </w:p>
    <w:p w14:paraId="70647277" w14:textId="77777777"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9D5C7F">
        <w:rPr>
          <w:rFonts w:asciiTheme="minorHAnsi" w:eastAsia="Times New Roman" w:hAnsiTheme="minorHAnsi" w:cstheme="minorHAnsi"/>
          <w:sz w:val="22"/>
          <w:szCs w:val="22"/>
          <w:lang w:val="nl-BE"/>
        </w:rPr>
        <w:t xml:space="preserve">Er bestaat een </w:t>
      </w:r>
      <w:proofErr w:type="spellStart"/>
      <w:r w:rsidRPr="009D5C7F">
        <w:rPr>
          <w:rFonts w:asciiTheme="minorHAnsi" w:eastAsia="Times New Roman" w:hAnsiTheme="minorHAnsi" w:cstheme="minorHAnsi"/>
          <w:sz w:val="22"/>
          <w:szCs w:val="22"/>
          <w:lang w:val="nl-BE"/>
        </w:rPr>
        <w:t>terugmeldfaciliteit</w:t>
      </w:r>
      <w:proofErr w:type="spellEnd"/>
      <w:r w:rsidRPr="009D5C7F">
        <w:rPr>
          <w:rFonts w:asciiTheme="minorHAnsi" w:eastAsia="Times New Roman" w:hAnsiTheme="minorHAnsi" w:cstheme="minorHAnsi"/>
          <w:sz w:val="22"/>
          <w:szCs w:val="22"/>
          <w:lang w:val="nl-BE"/>
        </w:rPr>
        <w:t xml:space="preserve"> om onjuiste, niet-actuele, onvolledige of onnauwkeurige gegevens te melden</w:t>
      </w:r>
      <w:bookmarkEnd w:id="8"/>
      <w:r w:rsidRPr="009D5C7F">
        <w:rPr>
          <w:rFonts w:asciiTheme="minorHAnsi" w:eastAsia="Times New Roman" w:hAnsiTheme="minorHAnsi" w:cstheme="minorHAnsi"/>
          <w:sz w:val="22"/>
          <w:szCs w:val="22"/>
          <w:lang w:val="nl-BE"/>
        </w:rPr>
        <w:t>. Maturiteitsniveau 5.</w:t>
      </w:r>
    </w:p>
    <w:p w14:paraId="58884354" w14:textId="77777777"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9D5C7F">
        <w:rPr>
          <w:rFonts w:asciiTheme="minorHAnsi" w:eastAsia="Times New Roman" w:hAnsiTheme="minorHAnsi" w:cstheme="minorHAnsi"/>
          <w:sz w:val="22"/>
          <w:szCs w:val="22"/>
          <w:lang w:val="nl-BE"/>
        </w:rPr>
        <w:lastRenderedPageBreak/>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9"/>
      <w:r w:rsidRPr="009D5C7F">
        <w:rPr>
          <w:rFonts w:asciiTheme="minorHAnsi" w:eastAsia="Times New Roman" w:hAnsiTheme="minorHAnsi" w:cstheme="minorHAnsi"/>
          <w:sz w:val="22"/>
          <w:szCs w:val="22"/>
          <w:lang w:val="nl-BE"/>
        </w:rPr>
        <w:t>. Maturiteitsniveau 4.</w:t>
      </w:r>
    </w:p>
    <w:p w14:paraId="2D4DF9D3" w14:textId="0AF1C9C7" w:rsidR="002D3183" w:rsidRPr="009D5C7F" w:rsidRDefault="002D3183" w:rsidP="009D5C7F">
      <w:pPr>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de vierde </w:t>
      </w:r>
      <w:r w:rsidR="00D21C99"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77777777"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0" w:name="_Toc523153271"/>
      <w:r w:rsidRPr="009D5C7F">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9D5C7F">
        <w:rPr>
          <w:rFonts w:asciiTheme="minorHAnsi" w:eastAsia="Times New Roman" w:hAnsiTheme="minorHAnsi" w:cstheme="minorHAnsi"/>
          <w:sz w:val="22"/>
          <w:szCs w:val="22"/>
          <w:lang w:val="nl-BE"/>
        </w:rPr>
        <w:t>. Maturiteitsniveau 5.</w:t>
      </w:r>
    </w:p>
    <w:p w14:paraId="0F1218A8" w14:textId="457A6BF5"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1" w:name="_Toc523153272"/>
      <w:r w:rsidRPr="009D5C7F">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9D5C7F">
        <w:rPr>
          <w:rFonts w:asciiTheme="minorHAnsi" w:eastAsia="Times New Roman" w:hAnsiTheme="minorHAnsi" w:cstheme="minorHAnsi"/>
          <w:sz w:val="22"/>
          <w:szCs w:val="22"/>
          <w:lang w:val="nl-BE"/>
        </w:rPr>
        <w:t xml:space="preserve">. Maturiteitsniveau </w:t>
      </w:r>
      <w:r w:rsidR="009D5C7F"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 xml:space="preserve">. </w:t>
      </w:r>
    </w:p>
    <w:p w14:paraId="44488DF1" w14:textId="18A05AAE"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2" w:name="_Toc523153273"/>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2"/>
      <w:r w:rsidRPr="009D5C7F">
        <w:rPr>
          <w:rFonts w:asciiTheme="minorHAnsi" w:eastAsia="Times New Roman" w:hAnsiTheme="minorHAnsi" w:cstheme="minorHAnsi"/>
          <w:sz w:val="22"/>
          <w:szCs w:val="22"/>
          <w:lang w:val="nl-BE"/>
        </w:rPr>
        <w:t xml:space="preserve">. Maturiteitsniveau </w:t>
      </w:r>
      <w:r w:rsidR="009D5C7F" w:rsidRPr="009D5C7F">
        <w:rPr>
          <w:rFonts w:asciiTheme="minorHAnsi" w:eastAsia="Times New Roman" w:hAnsiTheme="minorHAnsi" w:cstheme="minorHAnsi"/>
          <w:sz w:val="22"/>
          <w:szCs w:val="22"/>
          <w:lang w:val="nl-BE"/>
        </w:rPr>
        <w:t>3</w:t>
      </w:r>
      <w:r w:rsidRPr="009D5C7F">
        <w:rPr>
          <w:rFonts w:asciiTheme="minorHAnsi" w:eastAsia="Times New Roman" w:hAnsiTheme="minorHAnsi" w:cstheme="minorHAnsi"/>
          <w:sz w:val="22"/>
          <w:szCs w:val="22"/>
          <w:lang w:val="nl-BE"/>
        </w:rPr>
        <w:t>.</w:t>
      </w:r>
    </w:p>
    <w:p w14:paraId="7EEE85F6" w14:textId="7C397E45" w:rsidR="00A67959" w:rsidRPr="006D796C"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Conform de vijfde </w:t>
      </w:r>
      <w:r w:rsidR="00F25D3F" w:rsidRPr="006D796C">
        <w:rPr>
          <w:rFonts w:asciiTheme="minorHAnsi" w:eastAsia="Times New Roman" w:hAnsiTheme="minorHAnsi" w:cstheme="minorHAnsi"/>
          <w:sz w:val="22"/>
          <w:szCs w:val="22"/>
          <w:lang w:val="nl-BE"/>
        </w:rPr>
        <w:t>garantie</w:t>
      </w:r>
      <w:r w:rsidRPr="006D796C">
        <w:rPr>
          <w:rFonts w:asciiTheme="minorHAnsi" w:eastAsia="Times New Roman" w:hAnsiTheme="minorHAnsi" w:cstheme="minorHAnsi"/>
          <w:sz w:val="22"/>
          <w:szCs w:val="22"/>
          <w:lang w:val="nl-BE"/>
        </w:rPr>
        <w:t>, bepaald in het BVR van 15 mei 2019:</w:t>
      </w:r>
      <w:r w:rsidRPr="006D796C">
        <w:t xml:space="preserve"> </w:t>
      </w:r>
      <w:r w:rsidRPr="006D796C">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13F8E95" w:rsidR="002D077D" w:rsidRPr="006D796C"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5"/>
      <w:r w:rsidRPr="006D796C">
        <w:rPr>
          <w:rFonts w:asciiTheme="minorHAnsi" w:eastAsia="Times New Roman" w:hAnsiTheme="minorHAnsi" w:cstheme="minorHAnsi"/>
          <w:sz w:val="22"/>
          <w:szCs w:val="22"/>
          <w:lang w:val="nl-BE"/>
        </w:rPr>
        <w:t xml:space="preserve">De </w:t>
      </w:r>
      <w:proofErr w:type="spellStart"/>
      <w:r w:rsidRPr="006D796C">
        <w:rPr>
          <w:rFonts w:asciiTheme="minorHAnsi" w:eastAsia="Times New Roman" w:hAnsiTheme="minorHAnsi" w:cstheme="minorHAnsi"/>
          <w:sz w:val="22"/>
          <w:szCs w:val="22"/>
          <w:lang w:val="nl-BE"/>
        </w:rPr>
        <w:t>beheersinstantie</w:t>
      </w:r>
      <w:proofErr w:type="spellEnd"/>
      <w:r w:rsidRPr="006D796C">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3"/>
      <w:r w:rsidRPr="006D796C">
        <w:rPr>
          <w:rFonts w:asciiTheme="minorHAnsi" w:eastAsia="Times New Roman" w:hAnsiTheme="minorHAnsi" w:cstheme="minorHAnsi"/>
          <w:sz w:val="22"/>
          <w:szCs w:val="22"/>
          <w:lang w:val="nl-BE"/>
        </w:rPr>
        <w:t xml:space="preserve">.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66AE3694" w14:textId="48A8CFA9" w:rsidR="002D077D" w:rsidRPr="006D796C"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6"/>
      <w:r w:rsidRPr="006D796C">
        <w:rPr>
          <w:rFonts w:asciiTheme="minorHAnsi" w:eastAsia="Times New Roman" w:hAnsiTheme="minorHAnsi" w:cstheme="minorHAnsi"/>
          <w:sz w:val="22"/>
          <w:szCs w:val="22"/>
          <w:lang w:val="nl-BE"/>
        </w:rPr>
        <w:t xml:space="preserve">De </w:t>
      </w:r>
      <w:proofErr w:type="spellStart"/>
      <w:r w:rsidRPr="006D796C">
        <w:rPr>
          <w:rFonts w:asciiTheme="minorHAnsi" w:eastAsia="Times New Roman" w:hAnsiTheme="minorHAnsi" w:cstheme="minorHAnsi"/>
          <w:sz w:val="22"/>
          <w:szCs w:val="22"/>
          <w:lang w:val="nl-BE"/>
        </w:rPr>
        <w:t>beheersinstantie</w:t>
      </w:r>
      <w:proofErr w:type="spellEnd"/>
      <w:r w:rsidRPr="006D796C">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6D796C">
        <w:rPr>
          <w:rFonts w:asciiTheme="minorHAnsi" w:eastAsia="Times New Roman" w:hAnsiTheme="minorHAnsi" w:cstheme="minorHAnsi"/>
          <w:sz w:val="22"/>
          <w:szCs w:val="22"/>
          <w:lang w:val="nl-BE"/>
        </w:rPr>
        <w:t>overdrachtdiensten</w:t>
      </w:r>
      <w:proofErr w:type="spellEnd"/>
      <w:r w:rsidRPr="006D796C">
        <w:rPr>
          <w:rFonts w:asciiTheme="minorHAnsi" w:eastAsia="Times New Roman" w:hAnsiTheme="minorHAnsi" w:cstheme="minorHAnsi"/>
          <w:sz w:val="22"/>
          <w:szCs w:val="22"/>
          <w:lang w:val="nl-BE"/>
        </w:rPr>
        <w:t xml:space="preserve"> te garanderen</w:t>
      </w:r>
      <w:bookmarkEnd w:id="14"/>
      <w:r w:rsidRPr="006D796C">
        <w:rPr>
          <w:rFonts w:asciiTheme="minorHAnsi" w:eastAsia="Times New Roman" w:hAnsiTheme="minorHAnsi" w:cstheme="minorHAnsi"/>
          <w:sz w:val="22"/>
          <w:szCs w:val="22"/>
          <w:lang w:val="nl-BE"/>
        </w:rPr>
        <w:t xml:space="preserve">.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7E73CA15" w14:textId="64586C66" w:rsidR="00372A1F" w:rsidRPr="006D796C"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Conform de zesde </w:t>
      </w:r>
      <w:r w:rsidR="00F25D3F" w:rsidRPr="006D796C">
        <w:rPr>
          <w:rFonts w:asciiTheme="minorHAnsi" w:eastAsia="Times New Roman" w:hAnsiTheme="minorHAnsi" w:cstheme="minorHAnsi"/>
          <w:sz w:val="22"/>
          <w:szCs w:val="22"/>
          <w:lang w:val="nl-BE"/>
        </w:rPr>
        <w:t>garantie</w:t>
      </w:r>
      <w:r w:rsidRPr="006D796C">
        <w:rPr>
          <w:rFonts w:asciiTheme="minorHAnsi" w:eastAsia="Times New Roman" w:hAnsiTheme="minorHAnsi" w:cstheme="minorHAnsi"/>
          <w:sz w:val="22"/>
          <w:szCs w:val="22"/>
          <w:lang w:val="nl-BE"/>
        </w:rPr>
        <w:t>, bepaald in het BVR van 15 mei 2019:</w:t>
      </w:r>
      <w:r w:rsidRPr="006D796C">
        <w:t xml:space="preserve"> </w:t>
      </w:r>
      <w:r w:rsidRPr="006D796C">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7AEF664" w14:textId="435B544F" w:rsidR="003E40C9" w:rsidRPr="006D796C"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6D796C">
        <w:rPr>
          <w:rFonts w:asciiTheme="minorHAnsi" w:eastAsia="Times New Roman" w:hAnsiTheme="minorHAnsi" w:cstheme="minorHAnsi"/>
          <w:sz w:val="22"/>
          <w:szCs w:val="22"/>
          <w:lang w:val="nl-BE"/>
        </w:rPr>
        <w:t>Interfederale</w:t>
      </w:r>
      <w:proofErr w:type="spellEnd"/>
      <w:r w:rsidRPr="006D796C">
        <w:rPr>
          <w:rFonts w:asciiTheme="minorHAnsi" w:eastAsia="Times New Roman" w:hAnsiTheme="minorHAnsi" w:cstheme="minorHAnsi"/>
          <w:sz w:val="22"/>
          <w:szCs w:val="22"/>
          <w:lang w:val="nl-BE"/>
        </w:rPr>
        <w:t xml:space="preserve"> standaarden, Europese en/of Internationale standaarden.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7CCFC132" w14:textId="1B6AC75B" w:rsidR="003E40C9" w:rsidRPr="006D796C"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6D796C" w:rsidRPr="006D796C">
        <w:rPr>
          <w:rFonts w:asciiTheme="minorHAnsi" w:eastAsia="Times New Roman" w:hAnsiTheme="minorHAnsi" w:cstheme="minorHAnsi"/>
          <w:sz w:val="22"/>
          <w:szCs w:val="22"/>
          <w:lang w:val="nl-BE"/>
        </w:rPr>
        <w:t>4</w:t>
      </w:r>
      <w:r w:rsidRPr="006D796C">
        <w:rPr>
          <w:rFonts w:asciiTheme="minorHAnsi" w:eastAsia="Times New Roman" w:hAnsiTheme="minorHAnsi" w:cstheme="minorHAnsi"/>
          <w:sz w:val="22"/>
          <w:szCs w:val="22"/>
          <w:lang w:val="nl-BE"/>
        </w:rPr>
        <w:t>.</w:t>
      </w:r>
    </w:p>
    <w:p w14:paraId="57FBCEC9"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p>
    <w:p w14:paraId="7238DCDE"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Aangezien de voorgelegde bron een geografische gegevensbron betreft, moet overeenkomstig artikel 2, §2, van voornoemd BVR, de bron voldoen aan de volgende bijkomende voorwaarden:</w:t>
      </w:r>
    </w:p>
    <w:p w14:paraId="0A7E32E1"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2° ze is raadpleegbaar via een raadpleegdienst als vermeld in artikel 3, 18°, van het GDI-decreet;</w:t>
      </w:r>
    </w:p>
    <w:p w14:paraId="1312C4D5"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3° ze is overdraagbaar via een </w:t>
      </w:r>
      <w:proofErr w:type="spellStart"/>
      <w:r w:rsidRPr="00A164CB">
        <w:rPr>
          <w:rFonts w:asciiTheme="minorHAnsi" w:eastAsia="Times New Roman" w:hAnsiTheme="minorHAnsi" w:cstheme="minorHAnsi"/>
          <w:sz w:val="22"/>
          <w:szCs w:val="22"/>
          <w:highlight w:val="yellow"/>
          <w:lang w:val="nl-BE"/>
        </w:rPr>
        <w:t>overdrachtdienst</w:t>
      </w:r>
      <w:proofErr w:type="spellEnd"/>
      <w:r w:rsidRPr="00A164CB">
        <w:rPr>
          <w:rFonts w:asciiTheme="minorHAnsi" w:eastAsia="Times New Roman" w:hAnsiTheme="minorHAnsi" w:cstheme="minorHAnsi"/>
          <w:sz w:val="22"/>
          <w:szCs w:val="22"/>
          <w:highlight w:val="yellow"/>
          <w:lang w:val="nl-BE"/>
        </w:rPr>
        <w:t xml:space="preserve"> als vermeld in artikel 3, 19°, van het GDI-decreet;</w:t>
      </w:r>
    </w:p>
    <w:p w14:paraId="5215C91D"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4° ze is geharmoniseerd overeenkomstig de technische voorschriften, vermeld in artikel 25 van het GDI-decreet.</w:t>
      </w:r>
    </w:p>
    <w:p w14:paraId="244EEAB1" w14:textId="2F436D35" w:rsidR="00886C43" w:rsidRPr="00886C43"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A164CB">
        <w:rPr>
          <w:rFonts w:asciiTheme="minorHAnsi" w:eastAsia="Times New Roman" w:hAnsiTheme="minorHAnsi" w:cstheme="minorHAnsi"/>
          <w:sz w:val="22"/>
          <w:szCs w:val="22"/>
          <w:highlight w:val="yellow"/>
          <w:lang w:val="nl-BE"/>
        </w:rPr>
        <w:t>De voorgelegde gegevensbron voldoet aan die vier bijkomende voorwaarden</w:t>
      </w:r>
      <w:r w:rsidR="006A2E7F" w:rsidRPr="00A164CB">
        <w:rPr>
          <w:rFonts w:asciiTheme="minorHAnsi" w:eastAsia="Times New Roman" w:hAnsiTheme="minorHAnsi" w:cstheme="minorHAnsi"/>
          <w:sz w:val="22"/>
          <w:szCs w:val="22"/>
          <w:highlight w:val="yellow"/>
          <w:lang w:val="nl-BE"/>
        </w:rPr>
        <w:t xml:space="preserve">, zie motivering onder </w:t>
      </w:r>
      <w:r w:rsidR="003F71A5" w:rsidRPr="00A164CB">
        <w:rPr>
          <w:rFonts w:asciiTheme="minorHAnsi" w:eastAsia="Times New Roman" w:hAnsiTheme="minorHAnsi" w:cstheme="minorHAnsi"/>
          <w:sz w:val="22"/>
          <w:szCs w:val="22"/>
          <w:highlight w:val="yellow"/>
          <w:lang w:val="nl-BE"/>
        </w:rPr>
        <w:t xml:space="preserve">de tweede en </w:t>
      </w:r>
      <w:r w:rsidR="002B5591" w:rsidRPr="00A164CB">
        <w:rPr>
          <w:rFonts w:asciiTheme="minorHAnsi" w:eastAsia="Times New Roman" w:hAnsiTheme="minorHAnsi" w:cstheme="minorHAnsi"/>
          <w:sz w:val="22"/>
          <w:szCs w:val="22"/>
          <w:highlight w:val="yellow"/>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15308A">
        <w:rPr>
          <w:rFonts w:asciiTheme="minorHAnsi" w:hAnsiTheme="minorHAnsi"/>
          <w:sz w:val="22"/>
          <w:szCs w:val="22"/>
          <w:lang w:val="nl-BE"/>
        </w:rPr>
        <w:t xml:space="preserve">Erkende bronnen moeten verplicht gebruikt worden door </w:t>
      </w:r>
      <w:r w:rsidR="00841E37" w:rsidRPr="0015308A">
        <w:rPr>
          <w:rFonts w:asciiTheme="minorHAnsi" w:hAnsiTheme="minorHAnsi"/>
          <w:sz w:val="22"/>
          <w:szCs w:val="22"/>
          <w:lang w:val="nl-BE"/>
        </w:rPr>
        <w:t xml:space="preserve">de </w:t>
      </w:r>
      <w:r w:rsidRPr="0015308A">
        <w:rPr>
          <w:rFonts w:asciiTheme="minorHAnsi" w:hAnsiTheme="minorHAnsi"/>
          <w:sz w:val="22"/>
          <w:szCs w:val="22"/>
          <w:lang w:val="nl-BE"/>
        </w:rPr>
        <w:t xml:space="preserve">Vlaamse </w:t>
      </w:r>
      <w:r w:rsidR="00841E37" w:rsidRPr="0015308A">
        <w:rPr>
          <w:rFonts w:asciiTheme="minorHAnsi" w:hAnsiTheme="minorHAnsi"/>
          <w:sz w:val="22"/>
          <w:szCs w:val="22"/>
          <w:lang w:val="nl-BE"/>
        </w:rPr>
        <w:t>en lokale overheid</w:t>
      </w:r>
      <w:r w:rsidRPr="0015308A">
        <w:rPr>
          <w:rFonts w:asciiTheme="minorHAnsi" w:hAnsiTheme="minorHAnsi"/>
          <w:sz w:val="22"/>
          <w:szCs w:val="22"/>
          <w:lang w:val="nl-BE"/>
        </w:rPr>
        <w:t xml:space="preserve">. Om de </w:t>
      </w:r>
      <w:r w:rsidR="00841E37" w:rsidRPr="0015308A">
        <w:rPr>
          <w:rFonts w:asciiTheme="minorHAnsi" w:hAnsiTheme="minorHAnsi"/>
          <w:sz w:val="22"/>
          <w:szCs w:val="22"/>
          <w:lang w:val="nl-BE"/>
        </w:rPr>
        <w:t xml:space="preserve">instanties </w:t>
      </w:r>
      <w:r w:rsidRPr="0015308A">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lastRenderedPageBreak/>
        <w:t>beslissing</w:t>
      </w:r>
      <w:r>
        <w:t xml:space="preserve"> van de werkgroep</w:t>
      </w:r>
    </w:p>
    <w:p w14:paraId="01F12CF8" w14:textId="07DBAFE8" w:rsidR="00A137B9" w:rsidRDefault="0015308A" w:rsidP="00A137B9">
      <w:pPr>
        <w:spacing w:line="276" w:lineRule="auto"/>
        <w:jc w:val="both"/>
        <w:rPr>
          <w:rStyle w:val="normaltextrun"/>
          <w:rFonts w:asciiTheme="minorHAnsi" w:hAnsiTheme="minorHAnsi" w:cstheme="minorHAnsi"/>
          <w:sz w:val="22"/>
          <w:szCs w:val="22"/>
        </w:rPr>
      </w:pPr>
      <w:r w:rsidRPr="00E16520">
        <w:rPr>
          <w:rStyle w:val="normaltextrun"/>
          <w:rFonts w:asciiTheme="minorHAnsi" w:hAnsiTheme="minorHAnsi" w:cstheme="minorHAnsi"/>
          <w:sz w:val="22"/>
          <w:szCs w:val="22"/>
        </w:rPr>
        <w:t>De</w:t>
      </w:r>
      <w:r w:rsidR="00A137B9" w:rsidRPr="00E16520">
        <w:rPr>
          <w:rStyle w:val="normaltextrun"/>
          <w:rFonts w:asciiTheme="minorHAnsi" w:hAnsiTheme="minorHAnsi" w:cstheme="minorHAnsi"/>
          <w:sz w:val="22"/>
          <w:szCs w:val="22"/>
        </w:rPr>
        <w:t xml:space="preserve"> werkgroep Authentieke Gegevensbronnen </w:t>
      </w:r>
      <w:r w:rsidRPr="00E16520">
        <w:rPr>
          <w:rStyle w:val="normaltextrun"/>
          <w:rFonts w:asciiTheme="minorHAnsi" w:hAnsiTheme="minorHAnsi" w:cstheme="minorHAnsi"/>
          <w:sz w:val="22"/>
          <w:szCs w:val="22"/>
        </w:rPr>
        <w:t>heeft</w:t>
      </w:r>
      <w:r w:rsidR="00A137B9" w:rsidRPr="00E16520">
        <w:rPr>
          <w:rStyle w:val="normaltextrun"/>
          <w:rFonts w:asciiTheme="minorHAnsi" w:hAnsiTheme="minorHAnsi" w:cstheme="minorHAnsi"/>
          <w:sz w:val="22"/>
          <w:szCs w:val="22"/>
        </w:rPr>
        <w:t xml:space="preserve"> beslist om een gunstig advies te geven aan het Stuurorgaan Vlaams Informatie- en ICT-beleid om het bestand ‘</w:t>
      </w:r>
      <w:r w:rsidR="00E16520" w:rsidRPr="00E16520">
        <w:rPr>
          <w:rStyle w:val="normaltextrun"/>
          <w:rFonts w:asciiTheme="minorHAnsi" w:hAnsiTheme="minorHAnsi" w:cstheme="minorHAnsi"/>
          <w:sz w:val="22"/>
          <w:szCs w:val="22"/>
        </w:rPr>
        <w:t>Steunzones</w:t>
      </w:r>
      <w:r w:rsidR="00A137B9" w:rsidRPr="00E16520">
        <w:rPr>
          <w:rStyle w:val="normaltextrun"/>
          <w:rFonts w:asciiTheme="minorHAnsi" w:hAnsiTheme="minorHAnsi" w:cstheme="minorHAnsi"/>
          <w:sz w:val="22"/>
          <w:szCs w:val="22"/>
        </w:rPr>
        <w:t>’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7C6CD7DF" w14:textId="087EE985" w:rsidR="008F3267" w:rsidRPr="0082507B" w:rsidRDefault="00426BD6" w:rsidP="00E16520">
      <w:pPr>
        <w:spacing w:line="276" w:lineRule="auto"/>
        <w:jc w:val="both"/>
        <w:rPr>
          <w:ins w:id="15" w:author="De Jaeger, Nathalie" w:date="2020-02-26T15:32:00Z"/>
          <w:rFonts w:asciiTheme="minorHAnsi" w:hAnsiTheme="minorHAnsi" w:cstheme="minorHAnsi"/>
          <w:sz w:val="22"/>
          <w:szCs w:val="22"/>
        </w:rPr>
      </w:pPr>
      <w:r w:rsidRPr="0082507B">
        <w:rPr>
          <w:rFonts w:asciiTheme="minorHAnsi" w:hAnsiTheme="minorHAnsi" w:cstheme="minorHAnsi"/>
          <w:sz w:val="22"/>
          <w:szCs w:val="22"/>
          <w:lang w:val="nl-BE"/>
        </w:rPr>
        <w:t xml:space="preserve">Het </w:t>
      </w:r>
      <w:r w:rsidR="004778D3" w:rsidRPr="0082507B">
        <w:rPr>
          <w:rFonts w:asciiTheme="minorHAnsi" w:hAnsiTheme="minorHAnsi" w:cstheme="minorHAnsi"/>
          <w:sz w:val="22"/>
          <w:szCs w:val="22"/>
        </w:rPr>
        <w:t>S</w:t>
      </w:r>
      <w:r w:rsidRPr="0082507B">
        <w:rPr>
          <w:rFonts w:asciiTheme="minorHAnsi" w:hAnsiTheme="minorHAnsi" w:cstheme="minorHAnsi"/>
          <w:sz w:val="22"/>
          <w:szCs w:val="22"/>
        </w:rPr>
        <w:t xml:space="preserve">tuurorgaan Vlaams Informatie- en ICT-beleid beslist op </w:t>
      </w:r>
      <w:r w:rsidR="00963CA2" w:rsidRPr="0082507B">
        <w:rPr>
          <w:rFonts w:asciiTheme="minorHAnsi" w:hAnsiTheme="minorHAnsi" w:cstheme="minorHAnsi"/>
          <w:sz w:val="22"/>
          <w:szCs w:val="22"/>
        </w:rPr>
        <w:t xml:space="preserve">basis van het </w:t>
      </w:r>
      <w:r w:rsidRPr="0082507B">
        <w:rPr>
          <w:rFonts w:asciiTheme="minorHAnsi" w:hAnsiTheme="minorHAnsi" w:cstheme="minorHAnsi"/>
          <w:sz w:val="22"/>
          <w:szCs w:val="22"/>
        </w:rPr>
        <w:t xml:space="preserve">advies van de werkgroep </w:t>
      </w:r>
      <w:r w:rsidR="004778D3" w:rsidRPr="0082507B">
        <w:rPr>
          <w:rFonts w:asciiTheme="minorHAnsi" w:hAnsiTheme="minorHAnsi" w:cstheme="minorHAnsi"/>
          <w:sz w:val="22"/>
          <w:szCs w:val="22"/>
        </w:rPr>
        <w:t>A</w:t>
      </w:r>
      <w:r w:rsidRPr="0082507B">
        <w:rPr>
          <w:rFonts w:asciiTheme="minorHAnsi" w:hAnsiTheme="minorHAnsi" w:cstheme="minorHAnsi"/>
          <w:sz w:val="22"/>
          <w:szCs w:val="22"/>
        </w:rPr>
        <w:t xml:space="preserve">uthentieke </w:t>
      </w:r>
      <w:r w:rsidR="004778D3" w:rsidRPr="0082507B">
        <w:rPr>
          <w:rFonts w:asciiTheme="minorHAnsi" w:hAnsiTheme="minorHAnsi" w:cstheme="minorHAnsi"/>
          <w:sz w:val="22"/>
          <w:szCs w:val="22"/>
        </w:rPr>
        <w:t>G</w:t>
      </w:r>
      <w:r w:rsidRPr="0082507B">
        <w:rPr>
          <w:rFonts w:asciiTheme="minorHAnsi" w:hAnsiTheme="minorHAnsi" w:cstheme="minorHAnsi"/>
          <w:sz w:val="22"/>
          <w:szCs w:val="22"/>
        </w:rPr>
        <w:t xml:space="preserve">egevensbronnen dat </w:t>
      </w:r>
      <w:r w:rsidR="001B0002" w:rsidRPr="0082507B">
        <w:rPr>
          <w:rFonts w:asciiTheme="minorHAnsi" w:hAnsiTheme="minorHAnsi" w:cstheme="minorHAnsi"/>
          <w:sz w:val="22"/>
          <w:szCs w:val="22"/>
        </w:rPr>
        <w:t xml:space="preserve">aan de Vlaamse Regering wordt voorgesteld </w:t>
      </w:r>
      <w:r w:rsidR="00E62A2D" w:rsidRPr="0082507B">
        <w:rPr>
          <w:rFonts w:asciiTheme="minorHAnsi" w:hAnsiTheme="minorHAnsi" w:cstheme="minorHAnsi"/>
          <w:sz w:val="22"/>
          <w:szCs w:val="22"/>
        </w:rPr>
        <w:t xml:space="preserve">de gegevensbron </w:t>
      </w:r>
      <w:r w:rsidR="00E16520" w:rsidRPr="0082507B">
        <w:rPr>
          <w:rFonts w:asciiTheme="minorHAnsi" w:hAnsiTheme="minorHAnsi" w:cstheme="minorHAnsi"/>
          <w:sz w:val="22"/>
          <w:szCs w:val="22"/>
          <w:lang w:val="nl-BE"/>
        </w:rPr>
        <w:t>Steunzones</w:t>
      </w:r>
      <w:r w:rsidR="005D7511" w:rsidRPr="0082507B">
        <w:rPr>
          <w:rFonts w:asciiTheme="minorHAnsi" w:hAnsiTheme="minorHAnsi" w:cstheme="minorHAnsi"/>
          <w:sz w:val="22"/>
          <w:szCs w:val="22"/>
          <w:lang w:val="nl-BE"/>
        </w:rPr>
        <w:t xml:space="preserve"> van het Vlaams Gewest</w:t>
      </w:r>
      <w:r w:rsidR="00E62A2D" w:rsidRPr="0082507B">
        <w:rPr>
          <w:rFonts w:asciiTheme="minorHAnsi" w:hAnsiTheme="minorHAnsi" w:cstheme="minorHAnsi"/>
          <w:sz w:val="22"/>
          <w:szCs w:val="22"/>
          <w:lang w:val="nl-BE"/>
        </w:rPr>
        <w:t xml:space="preserve"> als authentieke </w:t>
      </w:r>
      <w:r w:rsidR="002D0921" w:rsidRPr="0082507B">
        <w:rPr>
          <w:rFonts w:asciiTheme="minorHAnsi" w:hAnsiTheme="minorHAnsi" w:cstheme="minorHAnsi"/>
          <w:sz w:val="22"/>
          <w:szCs w:val="22"/>
          <w:lang w:val="nl-BE"/>
        </w:rPr>
        <w:t xml:space="preserve">geografische </w:t>
      </w:r>
      <w:r w:rsidR="00E62A2D" w:rsidRPr="0082507B">
        <w:rPr>
          <w:rFonts w:asciiTheme="minorHAnsi" w:hAnsiTheme="minorHAnsi" w:cstheme="minorHAnsi"/>
          <w:sz w:val="22"/>
          <w:szCs w:val="22"/>
          <w:lang w:val="nl-BE"/>
        </w:rPr>
        <w:t>gegevensbron</w:t>
      </w:r>
      <w:r w:rsidR="001B0002" w:rsidRPr="0082507B">
        <w:rPr>
          <w:rFonts w:asciiTheme="minorHAnsi" w:hAnsiTheme="minorHAnsi" w:cstheme="minorHAnsi"/>
          <w:sz w:val="22"/>
          <w:szCs w:val="22"/>
          <w:lang w:val="nl-BE"/>
        </w:rPr>
        <w:t xml:space="preserve"> te erkennen met een overgangsperiode van </w:t>
      </w:r>
      <w:r w:rsidR="003241BA" w:rsidRPr="0082507B">
        <w:rPr>
          <w:rFonts w:asciiTheme="minorHAnsi" w:hAnsiTheme="minorHAnsi" w:cstheme="minorHAnsi"/>
          <w:sz w:val="22"/>
          <w:szCs w:val="22"/>
          <w:lang w:val="nl-BE"/>
        </w:rPr>
        <w:t>éé</w:t>
      </w:r>
      <w:r w:rsidR="001B0002" w:rsidRPr="0082507B">
        <w:rPr>
          <w:rFonts w:asciiTheme="minorHAnsi" w:hAnsiTheme="minorHAnsi" w:cstheme="minorHAnsi"/>
          <w:sz w:val="22"/>
          <w:szCs w:val="22"/>
          <w:lang w:val="nl-BE"/>
        </w:rPr>
        <w:t>n jaar</w:t>
      </w:r>
      <w:r w:rsidR="00CD7CB5" w:rsidRPr="0082507B">
        <w:rPr>
          <w:rFonts w:asciiTheme="minorHAnsi" w:hAnsiTheme="minorHAnsi" w:cstheme="minorHAnsi"/>
          <w:sz w:val="22"/>
          <w:szCs w:val="22"/>
          <w:lang w:val="nl-BE"/>
        </w:rPr>
        <w:t xml:space="preserve"> en </w:t>
      </w:r>
      <w:r w:rsidR="00E16520" w:rsidRPr="0082507B">
        <w:rPr>
          <w:rFonts w:asciiTheme="minorHAnsi" w:hAnsiTheme="minorHAnsi" w:cstheme="minorHAnsi"/>
          <w:sz w:val="22"/>
          <w:szCs w:val="22"/>
          <w:lang w:val="nl-BE"/>
        </w:rPr>
        <w:t xml:space="preserve">VLAIO </w:t>
      </w:r>
      <w:r w:rsidR="00CD7CB5" w:rsidRPr="0082507B">
        <w:rPr>
          <w:rFonts w:asciiTheme="minorHAnsi" w:hAnsiTheme="minorHAnsi" w:cstheme="minorHAnsi"/>
          <w:sz w:val="22"/>
          <w:szCs w:val="22"/>
          <w:lang w:val="nl-BE"/>
        </w:rPr>
        <w:t xml:space="preserve">als </w:t>
      </w:r>
      <w:proofErr w:type="spellStart"/>
      <w:r w:rsidR="00CD7CB5" w:rsidRPr="0082507B">
        <w:rPr>
          <w:rFonts w:asciiTheme="minorHAnsi" w:hAnsiTheme="minorHAnsi" w:cstheme="minorHAnsi"/>
          <w:sz w:val="22"/>
          <w:szCs w:val="22"/>
          <w:lang w:val="nl-BE"/>
        </w:rPr>
        <w:t>beheersinstantie</w:t>
      </w:r>
      <w:proofErr w:type="spellEnd"/>
      <w:r w:rsidR="00CD7CB5" w:rsidRPr="0082507B">
        <w:rPr>
          <w:rFonts w:asciiTheme="minorHAnsi" w:hAnsiTheme="minorHAnsi" w:cstheme="minorHAnsi"/>
          <w:sz w:val="22"/>
          <w:szCs w:val="22"/>
          <w:lang w:val="nl-BE"/>
        </w:rPr>
        <w:t xml:space="preserve"> aan te wijzen</w:t>
      </w:r>
      <w:r w:rsidR="00E62A2D" w:rsidRPr="0082507B">
        <w:rPr>
          <w:rFonts w:asciiTheme="minorHAnsi" w:hAnsiTheme="minorHAnsi" w:cstheme="minorHAnsi"/>
          <w:sz w:val="22"/>
          <w:szCs w:val="22"/>
          <w:lang w:val="nl-BE"/>
        </w:rPr>
        <w:t>.</w:t>
      </w:r>
    </w:p>
    <w:p w14:paraId="3C9D90C9" w14:textId="77777777" w:rsidR="008F3267" w:rsidRPr="000A7144" w:rsidRDefault="008F3267" w:rsidP="00637CD1">
      <w:pPr>
        <w:spacing w:line="276" w:lineRule="auto"/>
        <w:jc w:val="both"/>
        <w:rPr>
          <w:rFonts w:ascii="FlandersArtSans-Regular" w:hAnsi="FlandersArtSans-Regular"/>
        </w:rPr>
      </w:pPr>
    </w:p>
    <w:sectPr w:rsidR="008F3267" w:rsidRPr="000A714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EC45" w14:textId="77777777" w:rsidR="002D7227" w:rsidRDefault="002D7227">
      <w:r>
        <w:separator/>
      </w:r>
    </w:p>
  </w:endnote>
  <w:endnote w:type="continuationSeparator" w:id="0">
    <w:p w14:paraId="251269B2" w14:textId="77777777" w:rsidR="002D7227" w:rsidRDefault="002D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mbria"/>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2D7227">
      <w:fldChar w:fldCharType="begin"/>
    </w:r>
    <w:r w:rsidR="002D7227">
      <w:instrText xml:space="preserve"> NUMPAGES   \* MERGEFORMAT </w:instrText>
    </w:r>
    <w:r w:rsidR="002D7227">
      <w:fldChar w:fldCharType="separate"/>
    </w:r>
    <w:r w:rsidR="00DE2186">
      <w:rPr>
        <w:noProof/>
      </w:rPr>
      <w:t>2</w:t>
    </w:r>
    <w:r w:rsidR="002D7227">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2D7227">
      <w:fldChar w:fldCharType="begin"/>
    </w:r>
    <w:r w:rsidR="002D7227">
      <w:instrText xml:space="preserve"> NUMPAGES  \* Arabic  \* MERGEFORMAT </w:instrText>
    </w:r>
    <w:r w:rsidR="002D7227">
      <w:fldChar w:fldCharType="separate"/>
    </w:r>
    <w:r w:rsidR="000A7144">
      <w:rPr>
        <w:noProof/>
      </w:rPr>
      <w:t>4</w:t>
    </w:r>
    <w:r w:rsidR="002D7227">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B23A7" w14:textId="77777777" w:rsidR="002D7227" w:rsidRDefault="002D7227">
      <w:r>
        <w:separator/>
      </w:r>
    </w:p>
  </w:footnote>
  <w:footnote w:type="continuationSeparator" w:id="0">
    <w:p w14:paraId="7165BE54" w14:textId="77777777" w:rsidR="002D7227" w:rsidRDefault="002D7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 Jaeger, Nathalie">
    <w15:presenceInfo w15:providerId="AD" w15:userId="S::nathalie.dejaeger@kb.vlaanderen.be::77880f6a-4fca-41a3-85c0-87ed4ea46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12D92"/>
    <w:rsid w:val="00015CEC"/>
    <w:rsid w:val="00023027"/>
    <w:rsid w:val="000253AC"/>
    <w:rsid w:val="00047DA0"/>
    <w:rsid w:val="00055541"/>
    <w:rsid w:val="00061AF0"/>
    <w:rsid w:val="000620D5"/>
    <w:rsid w:val="000802D0"/>
    <w:rsid w:val="000839F5"/>
    <w:rsid w:val="000A2D19"/>
    <w:rsid w:val="000A363F"/>
    <w:rsid w:val="000A43F9"/>
    <w:rsid w:val="000A661E"/>
    <w:rsid w:val="000A7144"/>
    <w:rsid w:val="000B07CF"/>
    <w:rsid w:val="000B5C58"/>
    <w:rsid w:val="000E74FE"/>
    <w:rsid w:val="00105B3A"/>
    <w:rsid w:val="0011772F"/>
    <w:rsid w:val="00120263"/>
    <w:rsid w:val="00140FC2"/>
    <w:rsid w:val="00140FCB"/>
    <w:rsid w:val="001465E9"/>
    <w:rsid w:val="00146C04"/>
    <w:rsid w:val="0015308A"/>
    <w:rsid w:val="00154929"/>
    <w:rsid w:val="00155170"/>
    <w:rsid w:val="00155A57"/>
    <w:rsid w:val="00155FF6"/>
    <w:rsid w:val="001B0002"/>
    <w:rsid w:val="001B7CBE"/>
    <w:rsid w:val="001C1284"/>
    <w:rsid w:val="001D2BB4"/>
    <w:rsid w:val="001E0B09"/>
    <w:rsid w:val="001E50D7"/>
    <w:rsid w:val="001F1798"/>
    <w:rsid w:val="001F6E09"/>
    <w:rsid w:val="00206785"/>
    <w:rsid w:val="00211849"/>
    <w:rsid w:val="00214DC5"/>
    <w:rsid w:val="0023145F"/>
    <w:rsid w:val="002402E8"/>
    <w:rsid w:val="00250E5D"/>
    <w:rsid w:val="00275BF9"/>
    <w:rsid w:val="00276279"/>
    <w:rsid w:val="00286949"/>
    <w:rsid w:val="00290D40"/>
    <w:rsid w:val="002B5591"/>
    <w:rsid w:val="002C2967"/>
    <w:rsid w:val="002C4C5A"/>
    <w:rsid w:val="002D047D"/>
    <w:rsid w:val="002D077D"/>
    <w:rsid w:val="002D0921"/>
    <w:rsid w:val="002D3183"/>
    <w:rsid w:val="002D3C6A"/>
    <w:rsid w:val="002D7227"/>
    <w:rsid w:val="002D7767"/>
    <w:rsid w:val="002E1446"/>
    <w:rsid w:val="003007D1"/>
    <w:rsid w:val="0030113A"/>
    <w:rsid w:val="00307B7A"/>
    <w:rsid w:val="003241BA"/>
    <w:rsid w:val="00325F1D"/>
    <w:rsid w:val="00332D3B"/>
    <w:rsid w:val="00362A30"/>
    <w:rsid w:val="00372A1F"/>
    <w:rsid w:val="003A7FB0"/>
    <w:rsid w:val="003B3DC1"/>
    <w:rsid w:val="003C4EE9"/>
    <w:rsid w:val="003E40C9"/>
    <w:rsid w:val="003E5B53"/>
    <w:rsid w:val="003F0804"/>
    <w:rsid w:val="003F1269"/>
    <w:rsid w:val="003F3B4F"/>
    <w:rsid w:val="003F71A5"/>
    <w:rsid w:val="00400431"/>
    <w:rsid w:val="00410C23"/>
    <w:rsid w:val="00416493"/>
    <w:rsid w:val="00416AFA"/>
    <w:rsid w:val="00416D6A"/>
    <w:rsid w:val="00426BD6"/>
    <w:rsid w:val="00446BB0"/>
    <w:rsid w:val="00451FA8"/>
    <w:rsid w:val="00454098"/>
    <w:rsid w:val="00462142"/>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6143F"/>
    <w:rsid w:val="00663F16"/>
    <w:rsid w:val="006763CE"/>
    <w:rsid w:val="0068008D"/>
    <w:rsid w:val="006A2E7F"/>
    <w:rsid w:val="006A32C0"/>
    <w:rsid w:val="006A3A71"/>
    <w:rsid w:val="006B44E9"/>
    <w:rsid w:val="006D796C"/>
    <w:rsid w:val="006E0F45"/>
    <w:rsid w:val="006E4FBE"/>
    <w:rsid w:val="006F2094"/>
    <w:rsid w:val="00701249"/>
    <w:rsid w:val="007041FD"/>
    <w:rsid w:val="0070524B"/>
    <w:rsid w:val="007337A3"/>
    <w:rsid w:val="00745368"/>
    <w:rsid w:val="0077339E"/>
    <w:rsid w:val="007A38F2"/>
    <w:rsid w:val="007B2C97"/>
    <w:rsid w:val="007E238E"/>
    <w:rsid w:val="007E24E0"/>
    <w:rsid w:val="007F706F"/>
    <w:rsid w:val="00803237"/>
    <w:rsid w:val="00811951"/>
    <w:rsid w:val="00820C93"/>
    <w:rsid w:val="00822FFA"/>
    <w:rsid w:val="0082507B"/>
    <w:rsid w:val="00826E46"/>
    <w:rsid w:val="00841E37"/>
    <w:rsid w:val="008425C3"/>
    <w:rsid w:val="00844EF7"/>
    <w:rsid w:val="00862574"/>
    <w:rsid w:val="0086321F"/>
    <w:rsid w:val="00863DC6"/>
    <w:rsid w:val="00866B57"/>
    <w:rsid w:val="00876DE0"/>
    <w:rsid w:val="0087721E"/>
    <w:rsid w:val="008778B1"/>
    <w:rsid w:val="00886C43"/>
    <w:rsid w:val="00891D5F"/>
    <w:rsid w:val="00897021"/>
    <w:rsid w:val="008A12E4"/>
    <w:rsid w:val="008A2506"/>
    <w:rsid w:val="008B3A78"/>
    <w:rsid w:val="008B5078"/>
    <w:rsid w:val="008F3267"/>
    <w:rsid w:val="008F5960"/>
    <w:rsid w:val="00906AF3"/>
    <w:rsid w:val="00910ACB"/>
    <w:rsid w:val="00936A45"/>
    <w:rsid w:val="009424FB"/>
    <w:rsid w:val="00945DDB"/>
    <w:rsid w:val="00963CA2"/>
    <w:rsid w:val="00986949"/>
    <w:rsid w:val="009876FD"/>
    <w:rsid w:val="00996A7E"/>
    <w:rsid w:val="009A4723"/>
    <w:rsid w:val="009A79D3"/>
    <w:rsid w:val="009D00EA"/>
    <w:rsid w:val="009D31EB"/>
    <w:rsid w:val="009D5C7F"/>
    <w:rsid w:val="009F175C"/>
    <w:rsid w:val="00A05EA5"/>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D2E21"/>
    <w:rsid w:val="00AE0C94"/>
    <w:rsid w:val="00AE6E15"/>
    <w:rsid w:val="00B00792"/>
    <w:rsid w:val="00B22A95"/>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343D5"/>
    <w:rsid w:val="00C4026B"/>
    <w:rsid w:val="00C46140"/>
    <w:rsid w:val="00C52CCA"/>
    <w:rsid w:val="00C60FA7"/>
    <w:rsid w:val="00C61E5B"/>
    <w:rsid w:val="00C73B35"/>
    <w:rsid w:val="00C75E7D"/>
    <w:rsid w:val="00C818CE"/>
    <w:rsid w:val="00C842C2"/>
    <w:rsid w:val="00C97548"/>
    <w:rsid w:val="00CA1A42"/>
    <w:rsid w:val="00CD12D1"/>
    <w:rsid w:val="00CD531A"/>
    <w:rsid w:val="00CD6567"/>
    <w:rsid w:val="00CD7CB5"/>
    <w:rsid w:val="00CF1C68"/>
    <w:rsid w:val="00D21C99"/>
    <w:rsid w:val="00D24782"/>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2186"/>
    <w:rsid w:val="00E01B4D"/>
    <w:rsid w:val="00E16520"/>
    <w:rsid w:val="00E17270"/>
    <w:rsid w:val="00E303B1"/>
    <w:rsid w:val="00E33E38"/>
    <w:rsid w:val="00E45A31"/>
    <w:rsid w:val="00E50351"/>
    <w:rsid w:val="00E51F8D"/>
    <w:rsid w:val="00E54D36"/>
    <w:rsid w:val="00E62A2D"/>
    <w:rsid w:val="00E637B9"/>
    <w:rsid w:val="00E73667"/>
    <w:rsid w:val="00E83BD5"/>
    <w:rsid w:val="00E84774"/>
    <w:rsid w:val="00EB4791"/>
    <w:rsid w:val="00EB5E87"/>
    <w:rsid w:val="00EC02CD"/>
    <w:rsid w:val="00EC0E1E"/>
    <w:rsid w:val="00EC3A8C"/>
    <w:rsid w:val="00EC5AA7"/>
    <w:rsid w:val="00EC6DF1"/>
    <w:rsid w:val="00ED2766"/>
    <w:rsid w:val="00EE0898"/>
    <w:rsid w:val="00EE389B"/>
    <w:rsid w:val="00EF3E9B"/>
    <w:rsid w:val="00F00228"/>
    <w:rsid w:val="00F00B3B"/>
    <w:rsid w:val="00F13681"/>
    <w:rsid w:val="00F25D3F"/>
    <w:rsid w:val="00F31EDE"/>
    <w:rsid w:val="00F4058D"/>
    <w:rsid w:val="00F529CC"/>
    <w:rsid w:val="00F55C5A"/>
    <w:rsid w:val="00F67BD0"/>
    <w:rsid w:val="00F70A54"/>
    <w:rsid w:val="00FA594F"/>
    <w:rsid w:val="00FA710F"/>
    <w:rsid w:val="00FB5675"/>
    <w:rsid w:val="00FC3830"/>
    <w:rsid w:val="00FC66A4"/>
    <w:rsid w:val="00FD280A"/>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semiHidden/>
    <w:unhideWhenUsed/>
    <w:rsid w:val="00897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7B9580CF-FB7F-425B-9C79-A7417596ED8E}"/>
</file>

<file path=customXml/itemProps3.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1442</Words>
  <Characters>7687</Characters>
  <Application>Microsoft Office Word</Application>
  <DocSecurity>0</DocSecurity>
  <Lines>150</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17</cp:revision>
  <dcterms:created xsi:type="dcterms:W3CDTF">2020-09-14T08:53:00Z</dcterms:created>
  <dcterms:modified xsi:type="dcterms:W3CDTF">2020-09-14T09:07:00Z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