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397C8"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D82981" w14:paraId="52129177" w14:textId="77777777" w:rsidTr="00503BAB">
        <w:trPr>
          <w:trHeight w:val="1076"/>
        </w:trPr>
        <w:tc>
          <w:tcPr>
            <w:tcW w:w="9610" w:type="dxa"/>
            <w:shd w:val="clear" w:color="auto" w:fill="auto"/>
          </w:tcPr>
          <w:p w14:paraId="44836602" w14:textId="56AEF49B" w:rsidR="00F13681" w:rsidRPr="00F75910" w:rsidRDefault="00F13681" w:rsidP="004B40EF">
            <w:pPr>
              <w:spacing w:before="120" w:after="20" w:line="276" w:lineRule="auto"/>
              <w:jc w:val="both"/>
              <w:rPr>
                <w:rFonts w:asciiTheme="minorHAnsi" w:hAnsiTheme="minorHAnsi" w:cstheme="minorHAnsi"/>
                <w:sz w:val="22"/>
                <w:szCs w:val="22"/>
                <w:lang w:val="nl-BE"/>
              </w:rPr>
            </w:pPr>
            <w:proofErr w:type="spellStart"/>
            <w:r w:rsidRPr="00F75910">
              <w:rPr>
                <w:rFonts w:asciiTheme="minorHAnsi" w:hAnsiTheme="minorHAnsi" w:cstheme="minorHAnsi"/>
                <w:sz w:val="22"/>
                <w:szCs w:val="22"/>
                <w:lang w:val="nl-BE"/>
              </w:rPr>
              <w:t>Refer</w:t>
            </w:r>
            <w:proofErr w:type="spellEnd"/>
            <w:r w:rsidRPr="00F75910">
              <w:rPr>
                <w:rFonts w:asciiTheme="minorHAnsi" w:hAnsiTheme="minorHAnsi" w:cstheme="minorHAnsi"/>
                <w:sz w:val="22"/>
                <w:szCs w:val="22"/>
              </w:rPr>
              <w:t>en</w:t>
            </w:r>
            <w:r w:rsidRPr="00F75910">
              <w:rPr>
                <w:rFonts w:asciiTheme="minorHAnsi" w:hAnsiTheme="minorHAnsi" w:cstheme="minorHAnsi"/>
                <w:sz w:val="22"/>
                <w:szCs w:val="22"/>
                <w:lang w:val="nl-BE"/>
              </w:rPr>
              <w:t>t</w:t>
            </w:r>
            <w:r w:rsidRPr="00F75910">
              <w:rPr>
                <w:rFonts w:asciiTheme="minorHAnsi" w:hAnsiTheme="minorHAnsi" w:cstheme="minorHAnsi"/>
                <w:sz w:val="22"/>
                <w:szCs w:val="22"/>
              </w:rPr>
              <w:t>i</w:t>
            </w:r>
            <w:r w:rsidRPr="00F75910">
              <w:rPr>
                <w:rFonts w:asciiTheme="minorHAnsi" w:hAnsiTheme="minorHAnsi" w:cstheme="minorHAnsi"/>
                <w:sz w:val="22"/>
                <w:szCs w:val="22"/>
                <w:lang w:val="nl-BE"/>
              </w:rPr>
              <w:t xml:space="preserve">e: </w:t>
            </w:r>
            <w:r w:rsidRPr="00F75910">
              <w:rPr>
                <w:rFonts w:asciiTheme="minorHAnsi" w:hAnsiTheme="minorHAnsi" w:cstheme="minorHAnsi"/>
                <w:sz w:val="22"/>
                <w:szCs w:val="22"/>
              </w:rPr>
              <w:t xml:space="preserve"> </w:t>
            </w:r>
            <w:ins w:id="0" w:author="Johan Buyck" w:date="2021-04-08T09:58:00Z">
              <w:r w:rsidR="008D1486">
                <w:rPr>
                  <w:rFonts w:asciiTheme="minorHAnsi" w:hAnsiTheme="minorHAnsi" w:cstheme="minorHAnsi"/>
                  <w:sz w:val="22"/>
                  <w:szCs w:val="22"/>
                  <w:lang w:val="nl-BE"/>
                </w:rPr>
                <w:t xml:space="preserve">Opgroeien regie </w:t>
              </w:r>
            </w:ins>
            <w:del w:id="1" w:author="Johan Buyck" w:date="2021-04-08T09:58:00Z">
              <w:r w:rsidR="001A7AAF" w:rsidRPr="00F75910" w:rsidDel="008D1486">
                <w:rPr>
                  <w:rFonts w:asciiTheme="minorHAnsi" w:hAnsiTheme="minorHAnsi" w:cstheme="minorHAnsi"/>
                  <w:sz w:val="22"/>
                  <w:szCs w:val="22"/>
                  <w:lang w:val="nl-BE"/>
                </w:rPr>
                <w:delText>Kind en Gezin</w:delText>
              </w:r>
            </w:del>
            <w:r w:rsidR="001A7AAF" w:rsidRPr="00F75910">
              <w:rPr>
                <w:rFonts w:asciiTheme="minorHAnsi" w:hAnsiTheme="minorHAnsi" w:cstheme="minorHAnsi"/>
                <w:sz w:val="22"/>
                <w:szCs w:val="22"/>
                <w:lang w:val="nl-BE"/>
              </w:rPr>
              <w:t xml:space="preserve"> – Vlaams Kadaster</w:t>
            </w:r>
            <w:r w:rsidR="008D1486">
              <w:rPr>
                <w:rFonts w:asciiTheme="minorHAnsi" w:hAnsiTheme="minorHAnsi" w:cstheme="minorHAnsi"/>
                <w:sz w:val="22"/>
                <w:szCs w:val="22"/>
                <w:lang w:val="nl-BE"/>
              </w:rPr>
              <w:t xml:space="preserve"> </w:t>
            </w:r>
            <w:ins w:id="2" w:author="Johan Buyck" w:date="2021-04-08T09:58:00Z">
              <w:r w:rsidR="008D1486">
                <w:rPr>
                  <w:rFonts w:asciiTheme="minorHAnsi" w:hAnsiTheme="minorHAnsi" w:cstheme="minorHAnsi"/>
                  <w:sz w:val="22"/>
                  <w:szCs w:val="22"/>
                  <w:lang w:val="nl-BE"/>
                </w:rPr>
                <w:t>Groeipakket</w:t>
              </w:r>
            </w:ins>
          </w:p>
          <w:p w14:paraId="700DCC0A" w14:textId="2C796716" w:rsidR="00ED2766" w:rsidRPr="00F75910" w:rsidRDefault="00ED2766" w:rsidP="004B40EF">
            <w:pPr>
              <w:spacing w:before="120" w:after="20" w:line="276" w:lineRule="auto"/>
              <w:jc w:val="both"/>
              <w:rPr>
                <w:rFonts w:asciiTheme="minorHAnsi" w:hAnsiTheme="minorHAnsi" w:cstheme="minorHAnsi"/>
                <w:sz w:val="22"/>
                <w:szCs w:val="22"/>
                <w:lang w:val="nl-BE"/>
              </w:rPr>
            </w:pPr>
            <w:r w:rsidRPr="00F75910">
              <w:rPr>
                <w:rFonts w:asciiTheme="minorHAnsi" w:hAnsiTheme="minorHAnsi" w:cstheme="minorHAnsi"/>
                <w:sz w:val="22"/>
                <w:szCs w:val="22"/>
                <w:lang w:val="nl-BE"/>
              </w:rPr>
              <w:t xml:space="preserve">Bronbeheerder: </w:t>
            </w:r>
            <w:ins w:id="3" w:author="Johan Buyck" w:date="2021-04-08T09:58:00Z">
              <w:r w:rsidR="008D1486">
                <w:rPr>
                  <w:rFonts w:asciiTheme="minorHAnsi" w:hAnsiTheme="minorHAnsi" w:cstheme="minorHAnsi"/>
                  <w:sz w:val="22"/>
                  <w:szCs w:val="22"/>
                  <w:lang w:val="nl-BE"/>
                </w:rPr>
                <w:t xml:space="preserve"> Opgroeien regie </w:t>
              </w:r>
            </w:ins>
            <w:del w:id="4" w:author="Johan Buyck" w:date="2021-04-08T09:58:00Z">
              <w:r w:rsidR="001A7AAF" w:rsidRPr="00F75910" w:rsidDel="008D1486">
                <w:rPr>
                  <w:rStyle w:val="normaltextrun"/>
                  <w:rFonts w:asciiTheme="minorHAnsi" w:hAnsiTheme="minorHAnsi"/>
                  <w:sz w:val="22"/>
                  <w:szCs w:val="22"/>
                  <w:bdr w:val="none" w:sz="0" w:space="0" w:color="auto" w:frame="1"/>
                </w:rPr>
                <w:delText>Kind en Gezin</w:delText>
              </w:r>
            </w:del>
          </w:p>
          <w:p w14:paraId="79862DE2" w14:textId="6DE8ADCE" w:rsidR="00ED2766" w:rsidRPr="00D82981" w:rsidRDefault="00ED2766" w:rsidP="004B40EF">
            <w:pPr>
              <w:spacing w:before="120" w:after="20" w:line="276" w:lineRule="auto"/>
              <w:jc w:val="both"/>
              <w:rPr>
                <w:rFonts w:asciiTheme="minorHAnsi" w:hAnsiTheme="minorHAnsi" w:cstheme="minorHAnsi"/>
                <w:sz w:val="22"/>
                <w:szCs w:val="22"/>
                <w:lang w:val="nl-BE"/>
              </w:rPr>
            </w:pPr>
            <w:r w:rsidRPr="00D82981">
              <w:rPr>
                <w:rFonts w:asciiTheme="minorHAnsi" w:hAnsiTheme="minorHAnsi" w:cstheme="minorHAnsi"/>
                <w:sz w:val="22"/>
                <w:szCs w:val="22"/>
                <w:lang w:val="nl-BE"/>
              </w:rPr>
              <w:t xml:space="preserve">Contactpersoon bron: </w:t>
            </w:r>
            <w:r w:rsidR="005B2C2A" w:rsidRPr="00D82981">
              <w:rPr>
                <w:rStyle w:val="normaltextrun"/>
                <w:rFonts w:asciiTheme="minorHAnsi" w:hAnsiTheme="minorHAnsi"/>
                <w:sz w:val="22"/>
                <w:szCs w:val="22"/>
                <w:bdr w:val="none" w:sz="0" w:space="0" w:color="auto" w:frame="1"/>
                <w:lang w:val="nl-BE"/>
              </w:rPr>
              <w:t xml:space="preserve">Johan Buyck </w:t>
            </w:r>
            <w:del w:id="5" w:author="Johan Buyck" w:date="2021-04-08T09:58:00Z">
              <w:r w:rsidR="005B2C2A" w:rsidRPr="00D82981" w:rsidDel="008D1486">
                <w:rPr>
                  <w:rStyle w:val="normaltextrun"/>
                  <w:rFonts w:asciiTheme="minorHAnsi" w:hAnsiTheme="minorHAnsi"/>
                  <w:sz w:val="22"/>
                  <w:szCs w:val="22"/>
                  <w:bdr w:val="none" w:sz="0" w:space="0" w:color="auto" w:frame="1"/>
                  <w:lang w:val="nl-BE"/>
                </w:rPr>
                <w:delText>– Wouter Deroey</w:delText>
              </w:r>
            </w:del>
          </w:p>
          <w:p w14:paraId="7FED45F2" w14:textId="77777777" w:rsidR="00F13681" w:rsidRPr="00F75910" w:rsidRDefault="00F13681" w:rsidP="004B40EF">
            <w:pPr>
              <w:spacing w:before="120" w:after="20" w:line="276" w:lineRule="auto"/>
              <w:jc w:val="both"/>
              <w:rPr>
                <w:rFonts w:asciiTheme="minorHAnsi" w:hAnsiTheme="minorHAnsi" w:cstheme="minorHAnsi"/>
                <w:sz w:val="22"/>
                <w:szCs w:val="22"/>
                <w:lang w:val="nl-BE"/>
              </w:rPr>
            </w:pPr>
            <w:r w:rsidRPr="00F75910">
              <w:rPr>
                <w:rFonts w:asciiTheme="minorHAnsi" w:hAnsiTheme="minorHAnsi" w:cstheme="minorHAnsi"/>
                <w:sz w:val="22"/>
                <w:szCs w:val="22"/>
              </w:rPr>
              <w:t>B</w:t>
            </w:r>
            <w:proofErr w:type="spellStart"/>
            <w:r w:rsidRPr="00F75910">
              <w:rPr>
                <w:rFonts w:asciiTheme="minorHAnsi" w:hAnsiTheme="minorHAnsi" w:cstheme="minorHAnsi"/>
                <w:sz w:val="22"/>
                <w:szCs w:val="22"/>
                <w:lang w:val="nl-BE"/>
              </w:rPr>
              <w:t>etreft</w:t>
            </w:r>
            <w:proofErr w:type="spellEnd"/>
            <w:r w:rsidRPr="00F75910">
              <w:rPr>
                <w:rFonts w:asciiTheme="minorHAnsi" w:hAnsiTheme="minorHAnsi" w:cstheme="minorHAnsi"/>
                <w:sz w:val="22"/>
                <w:szCs w:val="22"/>
                <w:lang w:val="nl-BE"/>
              </w:rPr>
              <w:t xml:space="preserve">: </w:t>
            </w:r>
            <w:r w:rsidR="00307B7A" w:rsidRPr="00F75910">
              <w:rPr>
                <w:rFonts w:asciiTheme="minorHAnsi" w:hAnsiTheme="minorHAnsi" w:cstheme="minorHAnsi"/>
                <w:sz w:val="22"/>
                <w:szCs w:val="22"/>
              </w:rPr>
              <w:t xml:space="preserve"> </w:t>
            </w:r>
            <w:r w:rsidR="00E17270" w:rsidRPr="00F75910">
              <w:rPr>
                <w:rFonts w:asciiTheme="minorHAnsi" w:hAnsiTheme="minorHAnsi" w:cstheme="minorHAnsi"/>
                <w:sz w:val="22"/>
                <w:szCs w:val="22"/>
              </w:rPr>
              <w:t>E</w:t>
            </w:r>
            <w:proofErr w:type="spellStart"/>
            <w:r w:rsidR="00DE1932" w:rsidRPr="00F75910">
              <w:rPr>
                <w:rFonts w:asciiTheme="minorHAnsi" w:hAnsiTheme="minorHAnsi" w:cstheme="minorHAnsi"/>
                <w:sz w:val="22"/>
                <w:szCs w:val="22"/>
                <w:lang w:val="nl-BE"/>
              </w:rPr>
              <w:t>rkenningsproces</w:t>
            </w:r>
            <w:proofErr w:type="spellEnd"/>
            <w:r w:rsidR="00DE1932" w:rsidRPr="00F75910">
              <w:rPr>
                <w:rFonts w:asciiTheme="minorHAnsi" w:hAnsiTheme="minorHAnsi" w:cstheme="minorHAnsi"/>
                <w:sz w:val="22"/>
                <w:szCs w:val="22"/>
                <w:lang w:val="nl-BE"/>
              </w:rPr>
              <w:t xml:space="preserve"> authentieke gegevensbronnen</w:t>
            </w:r>
          </w:p>
          <w:p w14:paraId="63E0D681" w14:textId="611DC65B" w:rsidR="00F13681" w:rsidRPr="00D82981" w:rsidRDefault="00F13681" w:rsidP="004B40EF">
            <w:pPr>
              <w:spacing w:before="120" w:after="20" w:line="276" w:lineRule="auto"/>
              <w:jc w:val="both"/>
              <w:rPr>
                <w:rFonts w:asciiTheme="minorHAnsi" w:hAnsiTheme="minorHAnsi" w:cstheme="minorHAnsi"/>
                <w:sz w:val="22"/>
                <w:szCs w:val="22"/>
                <w:lang w:val="fr-FR"/>
              </w:rPr>
            </w:pPr>
            <w:r w:rsidRPr="00D82981">
              <w:rPr>
                <w:rFonts w:asciiTheme="minorHAnsi" w:hAnsiTheme="minorHAnsi" w:cstheme="minorHAnsi"/>
                <w:sz w:val="22"/>
                <w:szCs w:val="22"/>
                <w:lang w:val="fr-FR"/>
              </w:rPr>
              <w:t>e-mail:</w:t>
            </w:r>
            <w:r w:rsidR="00307B7A" w:rsidRPr="00D82981">
              <w:rPr>
                <w:rFonts w:asciiTheme="minorHAnsi" w:hAnsiTheme="minorHAnsi" w:cstheme="minorHAnsi"/>
                <w:sz w:val="22"/>
                <w:szCs w:val="22"/>
                <w:lang w:val="fr-FR"/>
              </w:rPr>
              <w:t xml:space="preserve">  </w:t>
            </w:r>
            <w:r w:rsidRPr="00D82981">
              <w:rPr>
                <w:rFonts w:asciiTheme="minorHAnsi" w:hAnsiTheme="minorHAnsi" w:cstheme="minorHAnsi"/>
                <w:sz w:val="22"/>
                <w:szCs w:val="22"/>
                <w:lang w:val="fr-FR"/>
              </w:rPr>
              <w:t xml:space="preserve"> </w:t>
            </w:r>
            <w:del w:id="6" w:author="Johan Buyck" w:date="2021-04-08T09:59:00Z">
              <w:r w:rsidR="00DD6F2E" w:rsidDel="008D1486">
                <w:fldChar w:fldCharType="begin"/>
              </w:r>
              <w:r w:rsidR="00DD6F2E" w:rsidDel="008D1486">
                <w:delInstrText xml:space="preserve"> HYPERLINK "mailto:Wouter.Deroey@ksz-bcss.fgov.be" </w:delInstrText>
              </w:r>
              <w:r w:rsidR="00DD6F2E" w:rsidDel="008D1486">
                <w:fldChar w:fldCharType="separate"/>
              </w:r>
              <w:r w:rsidR="00D82981" w:rsidRPr="00D82981" w:rsidDel="008D1486">
                <w:rPr>
                  <w:rStyle w:val="Hyperlink"/>
                  <w:rFonts w:asciiTheme="minorHAnsi" w:hAnsiTheme="minorHAnsi" w:cstheme="minorHAnsi"/>
                  <w:sz w:val="22"/>
                  <w:szCs w:val="22"/>
                  <w:lang w:val="fr-FR"/>
                </w:rPr>
                <w:delText>Wouter.Deroey@ksz-bcss.fgov.be</w:delText>
              </w:r>
              <w:r w:rsidR="00DD6F2E" w:rsidDel="008D1486">
                <w:rPr>
                  <w:rStyle w:val="Hyperlink"/>
                  <w:rFonts w:asciiTheme="minorHAnsi" w:hAnsiTheme="minorHAnsi" w:cstheme="minorHAnsi"/>
                  <w:sz w:val="22"/>
                  <w:szCs w:val="22"/>
                  <w:lang w:val="fr-FR"/>
                </w:rPr>
                <w:fldChar w:fldCharType="end"/>
              </w:r>
              <w:r w:rsidR="00D82981" w:rsidRPr="00D82981" w:rsidDel="008D1486">
                <w:rPr>
                  <w:rFonts w:asciiTheme="minorHAnsi" w:hAnsiTheme="minorHAnsi" w:cstheme="minorHAnsi"/>
                  <w:sz w:val="22"/>
                  <w:szCs w:val="22"/>
                  <w:lang w:val="fr-FR"/>
                </w:rPr>
                <w:delText xml:space="preserve"> </w:delText>
              </w:r>
            </w:del>
            <w:r w:rsidR="00D82981" w:rsidRPr="00D82981">
              <w:rPr>
                <w:rFonts w:asciiTheme="minorHAnsi" w:hAnsiTheme="minorHAnsi" w:cstheme="minorHAnsi"/>
                <w:sz w:val="22"/>
                <w:szCs w:val="22"/>
                <w:lang w:val="fr-FR"/>
              </w:rPr>
              <w:t xml:space="preserve">– </w:t>
            </w:r>
            <w:del w:id="7" w:author="Johan Buyck" w:date="2021-04-08T09:59:00Z">
              <w:r w:rsidR="00D82981" w:rsidRPr="008D1486" w:rsidDel="008D1486">
                <w:rPr>
                  <w:rPrChange w:id="8" w:author="Johan Buyck" w:date="2021-04-08T09:59:00Z">
                    <w:rPr>
                      <w:rStyle w:val="Hyperlink"/>
                      <w:rFonts w:asciiTheme="minorHAnsi" w:hAnsiTheme="minorHAnsi" w:cstheme="minorHAnsi"/>
                      <w:sz w:val="22"/>
                      <w:szCs w:val="22"/>
                      <w:lang w:val="fr-FR"/>
                    </w:rPr>
                  </w:rPrChange>
                </w:rPr>
                <w:delText>johan.buyck@kindengezin.be</w:delText>
              </w:r>
            </w:del>
            <w:ins w:id="9" w:author="Johan Buyck" w:date="2021-04-08T09:59:00Z">
              <w:r w:rsidR="008D1486">
                <w:rPr>
                  <w:rStyle w:val="Hyperlink"/>
                  <w:rFonts w:asciiTheme="minorHAnsi" w:hAnsiTheme="minorHAnsi" w:cstheme="minorHAnsi"/>
                  <w:sz w:val="22"/>
                  <w:szCs w:val="22"/>
                  <w:lang w:val="fr-FR"/>
                </w:rPr>
                <w:t xml:space="preserve"> johan.buyck@opgroeien.be</w:t>
              </w:r>
            </w:ins>
            <w:r w:rsidR="00D82981">
              <w:rPr>
                <w:rFonts w:asciiTheme="minorHAnsi" w:hAnsiTheme="minorHAnsi" w:cstheme="minorHAnsi"/>
                <w:sz w:val="22"/>
                <w:szCs w:val="22"/>
                <w:lang w:val="fr-FR"/>
              </w:rPr>
              <w:t xml:space="preserve"> </w:t>
            </w:r>
          </w:p>
        </w:tc>
        <w:tc>
          <w:tcPr>
            <w:tcW w:w="311" w:type="dxa"/>
            <w:shd w:val="clear" w:color="auto" w:fill="auto"/>
          </w:tcPr>
          <w:p w14:paraId="4391F937" w14:textId="77777777" w:rsidR="00F13681" w:rsidRPr="00D82981" w:rsidRDefault="00F13681" w:rsidP="004B40EF">
            <w:pPr>
              <w:spacing w:after="20" w:line="276" w:lineRule="auto"/>
              <w:jc w:val="both"/>
              <w:rPr>
                <w:rFonts w:asciiTheme="minorHAnsi" w:hAnsiTheme="minorHAnsi" w:cstheme="minorHAnsi"/>
                <w:sz w:val="22"/>
                <w:szCs w:val="22"/>
                <w:lang w:val="fr-FR"/>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footerReference w:type="default" r:id="rId12"/>
          <w:footerReference w:type="first" r:id="rId13"/>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10"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312482A5"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3F0804">
        <w:rPr>
          <w:rFonts w:asciiTheme="minorHAnsi" w:hAnsiTheme="minorHAnsi" w:cstheme="minorHAnsi"/>
          <w:sz w:val="22"/>
          <w:szCs w:val="22"/>
        </w:rPr>
        <w:t>bestuursdecreet</w:t>
      </w:r>
      <w:proofErr w:type="spellEnd"/>
      <w:r w:rsidR="003F0804" w:rsidRPr="003F0804">
        <w:rPr>
          <w:rFonts w:asciiTheme="minorHAnsi" w:hAnsiTheme="minorHAnsi" w:cstheme="minorHAnsi"/>
          <w:sz w:val="22"/>
          <w:szCs w:val="22"/>
        </w:rPr>
        <w:t xml:space="preserve">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 xml:space="preserve">de </w:t>
      </w:r>
      <w:r w:rsidR="009C6D7C">
        <w:rPr>
          <w:rFonts w:asciiTheme="minorHAnsi" w:hAnsiTheme="minorHAnsi" w:cstheme="minorHAnsi"/>
          <w:sz w:val="22"/>
          <w:szCs w:val="22"/>
        </w:rPr>
        <w:t xml:space="preserve">dataset </w:t>
      </w:r>
      <w:r w:rsidR="009D00EA" w:rsidRPr="004B40EF">
        <w:rPr>
          <w:rFonts w:asciiTheme="minorHAnsi" w:hAnsiTheme="minorHAnsi" w:cstheme="minorHAnsi"/>
          <w:sz w:val="22"/>
          <w:szCs w:val="22"/>
        </w:rPr>
        <w:t>‘</w:t>
      </w:r>
      <w:r w:rsidR="00486AAB">
        <w:rPr>
          <w:rFonts w:asciiTheme="minorHAnsi" w:hAnsiTheme="minorHAnsi" w:cstheme="minorHAnsi"/>
          <w:sz w:val="22"/>
          <w:szCs w:val="22"/>
          <w:lang w:val="nl-BE"/>
        </w:rPr>
        <w:t xml:space="preserve">Vlaams </w:t>
      </w:r>
      <w:ins w:id="11" w:author="Johan Buyck" w:date="2021-04-08T11:09:00Z">
        <w:r w:rsidR="008F76E9">
          <w:rPr>
            <w:rFonts w:asciiTheme="minorHAnsi" w:hAnsiTheme="minorHAnsi" w:cstheme="minorHAnsi"/>
            <w:sz w:val="22"/>
            <w:szCs w:val="22"/>
            <w:lang w:val="nl-BE"/>
          </w:rPr>
          <w:t>K</w:t>
        </w:r>
      </w:ins>
      <w:del w:id="12" w:author="Johan Buyck" w:date="2021-04-08T11:09:00Z">
        <w:r w:rsidR="00486AAB" w:rsidDel="008F76E9">
          <w:rPr>
            <w:rFonts w:asciiTheme="minorHAnsi" w:hAnsiTheme="minorHAnsi" w:cstheme="minorHAnsi"/>
            <w:sz w:val="22"/>
            <w:szCs w:val="22"/>
            <w:lang w:val="nl-BE"/>
          </w:rPr>
          <w:delText>k</w:delText>
        </w:r>
      </w:del>
      <w:r w:rsidR="00486AAB">
        <w:rPr>
          <w:rFonts w:asciiTheme="minorHAnsi" w:hAnsiTheme="minorHAnsi" w:cstheme="minorHAnsi"/>
          <w:sz w:val="22"/>
          <w:szCs w:val="22"/>
          <w:lang w:val="nl-BE"/>
        </w:rPr>
        <w:t>adaster</w:t>
      </w:r>
      <w:ins w:id="13" w:author="Johan Buyck" w:date="2021-04-08T11:09:00Z">
        <w:r w:rsidR="008F76E9">
          <w:rPr>
            <w:rFonts w:asciiTheme="minorHAnsi" w:hAnsiTheme="minorHAnsi" w:cstheme="minorHAnsi"/>
            <w:sz w:val="22"/>
            <w:szCs w:val="22"/>
            <w:lang w:val="nl-BE"/>
          </w:rPr>
          <w:t xml:space="preserve"> Groeipakket</w:t>
        </w:r>
      </w:ins>
      <w:r w:rsidR="009D00EA" w:rsidRPr="004B40EF">
        <w:rPr>
          <w:rFonts w:asciiTheme="minorHAnsi" w:hAnsiTheme="minorHAnsi" w:cstheme="minorHAnsi"/>
          <w:sz w:val="22"/>
          <w:szCs w:val="22"/>
        </w:rPr>
        <w:t>’</w:t>
      </w:r>
      <w:r w:rsidR="0011772F" w:rsidRPr="004B40EF">
        <w:rPr>
          <w:rFonts w:asciiTheme="minorHAnsi" w:hAnsiTheme="minorHAnsi" w:cstheme="minorHAnsi"/>
          <w:sz w:val="22"/>
          <w:szCs w:val="22"/>
        </w:rPr>
        <w:t xml:space="preserve"> voldoet aan de voorwaarden om erkend te worden als authentieke gegevensbron.</w:t>
      </w:r>
      <w:r w:rsidR="00DE2186" w:rsidRPr="004B40EF">
        <w:rPr>
          <w:rFonts w:asciiTheme="minorHAnsi" w:hAnsiTheme="minorHAnsi" w:cstheme="minorHAnsi"/>
          <w:sz w:val="22"/>
          <w:szCs w:val="22"/>
        </w:rPr>
        <w:t xml:space="preserve"> </w:t>
      </w:r>
    </w:p>
    <w:bookmarkEnd w:id="10"/>
    <w:p w14:paraId="122DF255" w14:textId="68C40965" w:rsidR="00F13681" w:rsidRDefault="00E62A2D" w:rsidP="00012D92">
      <w:pPr>
        <w:pStyle w:val="Kop1"/>
      </w:pPr>
      <w:r w:rsidRPr="00012D92">
        <w:t>gegevensbron</w:t>
      </w:r>
      <w:r w:rsidR="00AB4095" w:rsidRPr="00012D92">
        <w:t xml:space="preserve"> </w:t>
      </w:r>
      <w:r w:rsidR="000C49C3">
        <w:t>–</w:t>
      </w:r>
      <w:r w:rsidR="00AB4095" w:rsidRPr="00012D92">
        <w:t xml:space="preserve"> presentatie</w:t>
      </w:r>
    </w:p>
    <w:p w14:paraId="5C5046BC" w14:textId="2C996895" w:rsidR="00EB5D8F" w:rsidRDefault="00D60AAB" w:rsidP="00A70CAE">
      <w:pPr>
        <w:pStyle w:val="paragraph"/>
        <w:spacing w:before="0" w:beforeAutospacing="0" w:after="0" w:afterAutospacing="0" w:line="276" w:lineRule="auto"/>
        <w:jc w:val="both"/>
        <w:textAlignment w:val="baseline"/>
        <w:rPr>
          <w:ins w:id="14" w:author="Johan Buyck" w:date="2021-04-08T10:33:00Z"/>
          <w:rFonts w:asciiTheme="minorHAnsi" w:hAnsiTheme="minorHAnsi" w:cs="Segoe UI"/>
          <w:sz w:val="22"/>
          <w:szCs w:val="22"/>
        </w:rPr>
      </w:pPr>
      <w:del w:id="15" w:author="Johan Buyck" w:date="2021-04-08T10:33:00Z">
        <w:r w:rsidRPr="00BC6E48" w:rsidDel="00EB5D8F">
          <w:rPr>
            <w:rFonts w:ascii="Calibri" w:hAnsi="Calibri"/>
            <w:sz w:val="22"/>
            <w:szCs w:val="22"/>
            <w:shd w:val="clear" w:color="auto" w:fill="FFFFFF"/>
          </w:rPr>
          <w:delText>In het kader van de 6</w:delText>
        </w:r>
        <w:r w:rsidRPr="00B46C68" w:rsidDel="00EB5D8F">
          <w:rPr>
            <w:rFonts w:ascii="Calibri" w:hAnsi="Calibri"/>
            <w:sz w:val="22"/>
            <w:szCs w:val="22"/>
            <w:shd w:val="clear" w:color="auto" w:fill="FFFFFF"/>
            <w:vertAlign w:val="superscript"/>
            <w:rPrChange w:id="16" w:author="Johan Buyck" w:date="2021-04-08T11:10:00Z">
              <w:rPr>
                <w:rFonts w:ascii="Calibri" w:hAnsi="Calibri"/>
                <w:sz w:val="22"/>
                <w:szCs w:val="22"/>
                <w:shd w:val="clear" w:color="auto" w:fill="FFFFFF"/>
              </w:rPr>
            </w:rPrChange>
          </w:rPr>
          <w:delText>de</w:delText>
        </w:r>
        <w:r w:rsidRPr="00BC6E48" w:rsidDel="00EB5D8F">
          <w:rPr>
            <w:rFonts w:ascii="Calibri" w:hAnsi="Calibri"/>
            <w:sz w:val="22"/>
            <w:szCs w:val="22"/>
            <w:shd w:val="clear" w:color="auto" w:fill="FFFFFF"/>
          </w:rPr>
          <w:delText xml:space="preserve"> staatshervorming werd beslist om het kinderbijslagstelsel te splitsen en te herverdelen onder de verschillende regio'</w:delText>
        </w:r>
      </w:del>
      <w:ins w:id="17" w:author="Johan Buyck" w:date="2021-04-08T11:10:00Z">
        <w:r w:rsidR="00B46C68">
          <w:rPr>
            <w:rFonts w:ascii="Calibri" w:hAnsi="Calibri"/>
            <w:sz w:val="22"/>
            <w:szCs w:val="22"/>
            <w:shd w:val="clear" w:color="auto" w:fill="FFFFFF"/>
          </w:rPr>
          <w:t>’</w:t>
        </w:r>
      </w:ins>
      <w:del w:id="18" w:author="Johan Buyck" w:date="2021-04-08T10:33:00Z">
        <w:r w:rsidRPr="00BC6E48" w:rsidDel="00EB5D8F">
          <w:rPr>
            <w:rFonts w:ascii="Calibri" w:hAnsi="Calibri"/>
            <w:sz w:val="22"/>
            <w:szCs w:val="22"/>
            <w:shd w:val="clear" w:color="auto" w:fill="FFFFFF"/>
          </w:rPr>
          <w:delText>s. Deze webservice laat afnemers toe om informatie met betrekking tot kinderbijslagdossiers te consulteren bij de verschillende regionale bronnen. Historische federale dossiers kunnen eveneens nog gedurende 5 jaar geconsulteerd worden.</w:delText>
        </w:r>
        <w:r w:rsidRPr="00BC6E48" w:rsidDel="00EB5D8F">
          <w:rPr>
            <w:rFonts w:asciiTheme="minorHAnsi" w:hAnsiTheme="minorHAnsi" w:cs="Segoe UI"/>
            <w:sz w:val="22"/>
            <w:szCs w:val="22"/>
          </w:rPr>
          <w:delText xml:space="preserve"> </w:delText>
        </w:r>
      </w:del>
    </w:p>
    <w:p w14:paraId="162EC402" w14:textId="5E2E15B9" w:rsidR="00EB5D8F" w:rsidRPr="009E0977" w:rsidRDefault="00EB5D8F" w:rsidP="00A70CAE">
      <w:pPr>
        <w:pStyle w:val="paragraph"/>
        <w:spacing w:before="0" w:beforeAutospacing="0" w:after="0" w:afterAutospacing="0" w:line="276" w:lineRule="auto"/>
        <w:jc w:val="both"/>
        <w:textAlignment w:val="baseline"/>
        <w:rPr>
          <w:ins w:id="19" w:author="Johan Buyck" w:date="2021-04-08T10:33:00Z"/>
          <w:rFonts w:ascii="Calibri" w:hAnsi="Calibri"/>
          <w:sz w:val="22"/>
          <w:szCs w:val="22"/>
          <w:shd w:val="clear" w:color="auto" w:fill="FFFFFF"/>
        </w:rPr>
      </w:pPr>
    </w:p>
    <w:p w14:paraId="3CFAD65E" w14:textId="53EB97DF" w:rsidR="00EB5D8F" w:rsidRPr="009E0977" w:rsidRDefault="00EB5D8F" w:rsidP="00EB5D8F">
      <w:pPr>
        <w:rPr>
          <w:ins w:id="20" w:author="Johan Buyck" w:date="2021-04-08T10:33:00Z"/>
          <w:rFonts w:ascii="Calibri" w:eastAsia="Times New Roman" w:hAnsi="Calibri"/>
          <w:sz w:val="22"/>
          <w:szCs w:val="22"/>
          <w:shd w:val="clear" w:color="auto" w:fill="FFFFFF"/>
          <w:lang w:val="nl-BE" w:eastAsia="nl-BE"/>
        </w:rPr>
      </w:pPr>
      <w:ins w:id="21" w:author="Johan Buyck" w:date="2021-04-08T10:33:00Z">
        <w:r w:rsidRPr="009E0977">
          <w:rPr>
            <w:rFonts w:ascii="Calibri" w:eastAsia="Times New Roman" w:hAnsi="Calibri"/>
            <w:sz w:val="22"/>
            <w:szCs w:val="22"/>
            <w:shd w:val="clear" w:color="auto" w:fill="FFFFFF"/>
            <w:lang w:val="nl-BE" w:eastAsia="nl-BE"/>
          </w:rPr>
          <w:t xml:space="preserve">De kinderbijslag </w:t>
        </w:r>
      </w:ins>
      <w:ins w:id="22" w:author="Johan Buyck" w:date="2021-04-08T10:49:00Z">
        <w:r w:rsidR="0030210A">
          <w:rPr>
            <w:rFonts w:ascii="Calibri" w:eastAsia="Times New Roman" w:hAnsi="Calibri"/>
            <w:sz w:val="22"/>
            <w:szCs w:val="22"/>
            <w:shd w:val="clear" w:color="auto" w:fill="FFFFFF"/>
            <w:lang w:val="nl-BE" w:eastAsia="nl-BE"/>
          </w:rPr>
          <w:t>was</w:t>
        </w:r>
      </w:ins>
      <w:ins w:id="23" w:author="Johan Buyck" w:date="2021-04-08T10:33:00Z">
        <w:r w:rsidRPr="009E0977">
          <w:rPr>
            <w:rFonts w:ascii="Calibri" w:eastAsia="Times New Roman" w:hAnsi="Calibri"/>
            <w:sz w:val="22"/>
            <w:szCs w:val="22"/>
            <w:shd w:val="clear" w:color="auto" w:fill="FFFFFF"/>
            <w:lang w:val="nl-BE" w:eastAsia="nl-BE"/>
          </w:rPr>
          <w:t xml:space="preserve"> tot 31/12/2018 een federale bevoegdheid. Vanaf 1 januari 2019 w</w:t>
        </w:r>
      </w:ins>
      <w:ins w:id="24" w:author="Johan Buyck" w:date="2021-04-08T10:49:00Z">
        <w:r w:rsidR="009E0977">
          <w:rPr>
            <w:rFonts w:ascii="Calibri" w:eastAsia="Times New Roman" w:hAnsi="Calibri"/>
            <w:sz w:val="22"/>
            <w:szCs w:val="22"/>
            <w:shd w:val="clear" w:color="auto" w:fill="FFFFFF"/>
            <w:lang w:val="nl-BE" w:eastAsia="nl-BE"/>
          </w:rPr>
          <w:t>erd</w:t>
        </w:r>
      </w:ins>
      <w:ins w:id="25" w:author="Johan Buyck" w:date="2021-04-08T10:33:00Z">
        <w:r w:rsidRPr="009E0977">
          <w:rPr>
            <w:rFonts w:ascii="Calibri" w:eastAsia="Times New Roman" w:hAnsi="Calibri"/>
            <w:sz w:val="22"/>
            <w:szCs w:val="22"/>
            <w:shd w:val="clear" w:color="auto" w:fill="FFFFFF"/>
            <w:lang w:val="nl-BE" w:eastAsia="nl-BE"/>
          </w:rPr>
          <w:t xml:space="preserve"> dit onder meer een bevoegdheid van Vlaanderen. In dit kader van een geïntegreerd gezinsbeleid legt de Vlaamse Regering eigen accenten in de financiële ondersteuning van gezinnen.</w:t>
        </w:r>
      </w:ins>
    </w:p>
    <w:p w14:paraId="7DFEABE3" w14:textId="77777777" w:rsidR="00EB5D8F" w:rsidRPr="009E0977" w:rsidRDefault="00EB5D8F" w:rsidP="00EB5D8F">
      <w:pPr>
        <w:rPr>
          <w:ins w:id="26" w:author="Johan Buyck" w:date="2021-04-08T10:33:00Z"/>
          <w:rFonts w:ascii="Calibri" w:eastAsia="Times New Roman" w:hAnsi="Calibri"/>
          <w:sz w:val="22"/>
          <w:szCs w:val="22"/>
          <w:shd w:val="clear" w:color="auto" w:fill="FFFFFF"/>
          <w:lang w:val="nl-BE" w:eastAsia="nl-BE"/>
        </w:rPr>
      </w:pPr>
    </w:p>
    <w:p w14:paraId="2E151834" w14:textId="4647844F" w:rsidR="00EB5D8F" w:rsidRPr="009E0977" w:rsidRDefault="00EB5D8F" w:rsidP="00EB5D8F">
      <w:pPr>
        <w:rPr>
          <w:ins w:id="27" w:author="Johan Buyck" w:date="2021-04-08T10:33:00Z"/>
          <w:rFonts w:ascii="Calibri" w:eastAsia="Times New Roman" w:hAnsi="Calibri"/>
          <w:sz w:val="22"/>
          <w:szCs w:val="22"/>
          <w:shd w:val="clear" w:color="auto" w:fill="FFFFFF"/>
          <w:lang w:val="nl-BE" w:eastAsia="nl-BE"/>
        </w:rPr>
      </w:pPr>
      <w:ins w:id="28" w:author="Johan Buyck" w:date="2021-04-08T10:33:00Z">
        <w:r w:rsidRPr="009E0977">
          <w:rPr>
            <w:rFonts w:ascii="Calibri" w:eastAsia="Times New Roman" w:hAnsi="Calibri"/>
            <w:sz w:val="22"/>
            <w:szCs w:val="22"/>
            <w:shd w:val="clear" w:color="auto" w:fill="FFFFFF"/>
            <w:lang w:val="nl-BE" w:eastAsia="nl-BE"/>
          </w:rPr>
          <w:t>Het G</w:t>
        </w:r>
      </w:ins>
      <w:ins w:id="29" w:author="Johan Buyck" w:date="2021-04-08T10:49:00Z">
        <w:r w:rsidR="009E0977">
          <w:rPr>
            <w:rFonts w:ascii="Calibri" w:eastAsia="Times New Roman" w:hAnsi="Calibri"/>
            <w:sz w:val="22"/>
            <w:szCs w:val="22"/>
            <w:shd w:val="clear" w:color="auto" w:fill="FFFFFF"/>
            <w:lang w:val="nl-BE" w:eastAsia="nl-BE"/>
          </w:rPr>
          <w:t>roeipak</w:t>
        </w:r>
      </w:ins>
      <w:ins w:id="30" w:author="Johan Buyck" w:date="2021-04-08T10:50:00Z">
        <w:r w:rsidR="009E0977">
          <w:rPr>
            <w:rFonts w:ascii="Calibri" w:eastAsia="Times New Roman" w:hAnsi="Calibri"/>
            <w:sz w:val="22"/>
            <w:szCs w:val="22"/>
            <w:shd w:val="clear" w:color="auto" w:fill="FFFFFF"/>
            <w:lang w:val="nl-BE" w:eastAsia="nl-BE"/>
          </w:rPr>
          <w:t>ket</w:t>
        </w:r>
      </w:ins>
      <w:ins w:id="31" w:author="Johan Buyck" w:date="2021-04-08T11:38:00Z">
        <w:r w:rsidR="00C31010">
          <w:rPr>
            <w:rFonts w:ascii="Calibri" w:eastAsia="Times New Roman" w:hAnsi="Calibri"/>
            <w:sz w:val="22"/>
            <w:szCs w:val="22"/>
            <w:shd w:val="clear" w:color="auto" w:fill="FFFFFF"/>
            <w:lang w:val="nl-BE" w:eastAsia="nl-BE"/>
          </w:rPr>
          <w:t xml:space="preserve"> (= Vlaamse </w:t>
        </w:r>
      </w:ins>
      <w:ins w:id="32" w:author="Johan Buyck" w:date="2021-04-08T11:41:00Z">
        <w:r w:rsidR="00C31010">
          <w:rPr>
            <w:rFonts w:ascii="Calibri" w:eastAsia="Times New Roman" w:hAnsi="Calibri"/>
            <w:sz w:val="22"/>
            <w:szCs w:val="22"/>
            <w:shd w:val="clear" w:color="auto" w:fill="FFFFFF"/>
            <w:lang w:val="nl-BE" w:eastAsia="nl-BE"/>
          </w:rPr>
          <w:t>kinderbijslag</w:t>
        </w:r>
      </w:ins>
      <w:ins w:id="33" w:author="Johan Buyck" w:date="2021-04-08T11:38:00Z">
        <w:r w:rsidR="00C31010">
          <w:rPr>
            <w:rFonts w:ascii="Calibri" w:eastAsia="Times New Roman" w:hAnsi="Calibri"/>
            <w:sz w:val="22"/>
            <w:szCs w:val="22"/>
            <w:shd w:val="clear" w:color="auto" w:fill="FFFFFF"/>
            <w:lang w:val="nl-BE" w:eastAsia="nl-BE"/>
          </w:rPr>
          <w:t>)</w:t>
        </w:r>
      </w:ins>
      <w:ins w:id="34" w:author="Johan Buyck" w:date="2021-04-08T10:50:00Z">
        <w:r w:rsidR="009E0977">
          <w:rPr>
            <w:rFonts w:ascii="Calibri" w:eastAsia="Times New Roman" w:hAnsi="Calibri"/>
            <w:sz w:val="22"/>
            <w:szCs w:val="22"/>
            <w:shd w:val="clear" w:color="auto" w:fill="FFFFFF"/>
            <w:lang w:val="nl-BE" w:eastAsia="nl-BE"/>
          </w:rPr>
          <w:t xml:space="preserve"> </w:t>
        </w:r>
      </w:ins>
      <w:ins w:id="35" w:author="Johan Buyck" w:date="2021-04-08T10:33:00Z">
        <w:r w:rsidRPr="009E0977">
          <w:rPr>
            <w:rFonts w:ascii="Calibri" w:eastAsia="Times New Roman" w:hAnsi="Calibri"/>
            <w:sz w:val="22"/>
            <w:szCs w:val="22"/>
            <w:shd w:val="clear" w:color="auto" w:fill="FFFFFF"/>
            <w:lang w:val="nl-BE" w:eastAsia="nl-BE"/>
          </w:rPr>
          <w:t>houdt rekening met maatschappelijke veranderingen zoals het tweeverdienersmodel, de dalende gezinsgrootte en de diversiteit van gezinsvormen.</w:t>
        </w:r>
      </w:ins>
    </w:p>
    <w:p w14:paraId="7A4E5CBA" w14:textId="77777777" w:rsidR="00EB5D8F" w:rsidRPr="009E0977" w:rsidRDefault="00EB5D8F" w:rsidP="00EB5D8F">
      <w:pPr>
        <w:rPr>
          <w:ins w:id="36" w:author="Johan Buyck" w:date="2021-04-08T10:33:00Z"/>
          <w:rFonts w:ascii="Calibri" w:eastAsia="Times New Roman" w:hAnsi="Calibri"/>
          <w:sz w:val="22"/>
          <w:szCs w:val="22"/>
          <w:shd w:val="clear" w:color="auto" w:fill="FFFFFF"/>
          <w:lang w:val="nl-BE" w:eastAsia="nl-BE"/>
        </w:rPr>
      </w:pPr>
    </w:p>
    <w:p w14:paraId="2B48439B" w14:textId="77777777" w:rsidR="00EB5D8F" w:rsidRPr="009E0977" w:rsidRDefault="00EB5D8F" w:rsidP="00EB5D8F">
      <w:pPr>
        <w:rPr>
          <w:ins w:id="37" w:author="Johan Buyck" w:date="2021-04-08T10:33:00Z"/>
          <w:rFonts w:ascii="Calibri" w:eastAsia="Times New Roman" w:hAnsi="Calibri"/>
          <w:sz w:val="22"/>
          <w:szCs w:val="22"/>
          <w:shd w:val="clear" w:color="auto" w:fill="FFFFFF"/>
          <w:lang w:val="nl-BE" w:eastAsia="nl-BE"/>
        </w:rPr>
      </w:pPr>
      <w:ins w:id="38" w:author="Johan Buyck" w:date="2021-04-08T10:33:00Z">
        <w:r w:rsidRPr="009E0977">
          <w:rPr>
            <w:rFonts w:ascii="Calibri" w:eastAsia="Times New Roman" w:hAnsi="Calibri"/>
            <w:sz w:val="22"/>
            <w:szCs w:val="22"/>
            <w:shd w:val="clear" w:color="auto" w:fill="FFFFFF"/>
            <w:lang w:val="nl-BE" w:eastAsia="nl-BE"/>
          </w:rPr>
          <w:t>Het vertrekt vanuit dit idee: voortaan krijgt elk kind een eigen pakket met financiële tegemoetkomingen dat gezinnen maximaal de kans geeft elk kind te laten opgroeien en zich te ontplooien. Zo komt het Groeipakket tegemoet in de kosten van de opvoeding.</w:t>
        </w:r>
      </w:ins>
    </w:p>
    <w:p w14:paraId="0E566ADA" w14:textId="77777777" w:rsidR="00EB5D8F" w:rsidRPr="009E0977" w:rsidRDefault="00EB5D8F" w:rsidP="00EB5D8F">
      <w:pPr>
        <w:rPr>
          <w:ins w:id="39" w:author="Johan Buyck" w:date="2021-04-08T10:33:00Z"/>
          <w:rFonts w:ascii="Calibri" w:eastAsia="Times New Roman" w:hAnsi="Calibri"/>
          <w:sz w:val="22"/>
          <w:szCs w:val="22"/>
          <w:shd w:val="clear" w:color="auto" w:fill="FFFFFF"/>
          <w:lang w:val="nl-BE" w:eastAsia="nl-BE"/>
        </w:rPr>
      </w:pPr>
    </w:p>
    <w:p w14:paraId="244DE2FF" w14:textId="77777777" w:rsidR="00EB5D8F" w:rsidRPr="009E0977" w:rsidRDefault="00EB5D8F" w:rsidP="00EB5D8F">
      <w:pPr>
        <w:rPr>
          <w:ins w:id="40" w:author="Johan Buyck" w:date="2021-04-08T10:33:00Z"/>
          <w:rFonts w:ascii="Calibri" w:eastAsia="Times New Roman" w:hAnsi="Calibri"/>
          <w:sz w:val="22"/>
          <w:szCs w:val="22"/>
          <w:shd w:val="clear" w:color="auto" w:fill="FFFFFF"/>
          <w:lang w:val="nl-BE" w:eastAsia="nl-BE"/>
        </w:rPr>
      </w:pPr>
      <w:ins w:id="41" w:author="Johan Buyck" w:date="2021-04-08T10:33:00Z">
        <w:r w:rsidRPr="009E0977">
          <w:rPr>
            <w:rFonts w:ascii="Calibri" w:eastAsia="Times New Roman" w:hAnsi="Calibri"/>
            <w:sz w:val="22"/>
            <w:szCs w:val="22"/>
            <w:shd w:val="clear" w:color="auto" w:fill="FFFFFF"/>
            <w:lang w:val="nl-BE" w:eastAsia="nl-BE"/>
          </w:rPr>
          <w:lastRenderedPageBreak/>
          <w:t>Bovendien vertrekt het Groeipakket vanuit het recht van elk kind dat in Vlaanderen gedomicilieerd is, ongeacht het sociale of professionele statuut van de ouders. Met andere woorden: of de ouder nu als ambtenaar, werknemer of zelfstandige werkt, of niet werkt, dat maakt geen verschil.</w:t>
        </w:r>
      </w:ins>
    </w:p>
    <w:p w14:paraId="5B0A1425" w14:textId="77777777" w:rsidR="00EB5D8F" w:rsidRPr="009E0977" w:rsidRDefault="00EB5D8F" w:rsidP="00EB5D8F">
      <w:pPr>
        <w:rPr>
          <w:ins w:id="42" w:author="Johan Buyck" w:date="2021-04-08T10:33:00Z"/>
          <w:rFonts w:ascii="Calibri" w:eastAsia="Times New Roman" w:hAnsi="Calibri"/>
          <w:sz w:val="22"/>
          <w:szCs w:val="22"/>
          <w:shd w:val="clear" w:color="auto" w:fill="FFFFFF"/>
          <w:lang w:val="nl-BE" w:eastAsia="nl-BE"/>
        </w:rPr>
      </w:pPr>
    </w:p>
    <w:p w14:paraId="2CB3C288" w14:textId="77777777" w:rsidR="00EB5D8F" w:rsidRPr="009E0977" w:rsidRDefault="00EB5D8F" w:rsidP="00EB5D8F">
      <w:pPr>
        <w:rPr>
          <w:ins w:id="43" w:author="Johan Buyck" w:date="2021-04-08T10:33:00Z"/>
          <w:rFonts w:ascii="Calibri" w:eastAsia="Times New Roman" w:hAnsi="Calibri"/>
          <w:sz w:val="22"/>
          <w:szCs w:val="22"/>
          <w:shd w:val="clear" w:color="auto" w:fill="FFFFFF"/>
          <w:lang w:val="nl-BE" w:eastAsia="nl-BE"/>
        </w:rPr>
      </w:pPr>
      <w:ins w:id="44" w:author="Johan Buyck" w:date="2021-04-08T10:33:00Z">
        <w:r w:rsidRPr="009E0977">
          <w:rPr>
            <w:rFonts w:ascii="Calibri" w:eastAsia="Times New Roman" w:hAnsi="Calibri"/>
            <w:sz w:val="22"/>
            <w:szCs w:val="22"/>
            <w:shd w:val="clear" w:color="auto" w:fill="FFFFFF"/>
            <w:lang w:val="nl-BE" w:eastAsia="nl-BE"/>
          </w:rPr>
          <w:t>Vlaanderen kiest met het Groeipakket dus voor een rechtvaardiger systeem, maar ook een eenvoudiger systeem. Vlaanderen kiest ook expliciet voor een geïntegreerd gezinsbeleid. Zo worden de huidige schooltoelagen een onderdeel van het Groeipakket en voorziet het een toeslag voor deelname aan de kinderopvang en kleuteronderwijs.</w:t>
        </w:r>
      </w:ins>
    </w:p>
    <w:p w14:paraId="073AB540" w14:textId="77777777" w:rsidR="00EB5D8F" w:rsidRPr="009E0977" w:rsidRDefault="00EB5D8F" w:rsidP="00EB5D8F">
      <w:pPr>
        <w:rPr>
          <w:ins w:id="45" w:author="Johan Buyck" w:date="2021-04-08T10:33:00Z"/>
          <w:rFonts w:ascii="Calibri" w:eastAsia="Times New Roman" w:hAnsi="Calibri"/>
          <w:sz w:val="22"/>
          <w:szCs w:val="22"/>
          <w:shd w:val="clear" w:color="auto" w:fill="FFFFFF"/>
          <w:lang w:val="nl-BE" w:eastAsia="nl-BE"/>
        </w:rPr>
      </w:pPr>
    </w:p>
    <w:p w14:paraId="7248038E" w14:textId="1D4BE569" w:rsidR="00EB5D8F" w:rsidRDefault="00EB5D8F" w:rsidP="00EB5D8F">
      <w:pPr>
        <w:rPr>
          <w:ins w:id="46" w:author="Johan Buyck" w:date="2021-04-08T10:52:00Z"/>
          <w:rFonts w:ascii="Calibri" w:eastAsia="Times New Roman" w:hAnsi="Calibri"/>
          <w:sz w:val="22"/>
          <w:szCs w:val="22"/>
          <w:shd w:val="clear" w:color="auto" w:fill="FFFFFF"/>
          <w:lang w:val="nl-BE" w:eastAsia="nl-BE"/>
        </w:rPr>
      </w:pPr>
      <w:ins w:id="47" w:author="Johan Buyck" w:date="2021-04-08T10:33:00Z">
        <w:r w:rsidRPr="009E0977">
          <w:rPr>
            <w:rFonts w:ascii="Calibri" w:eastAsia="Times New Roman" w:hAnsi="Calibri"/>
            <w:sz w:val="22"/>
            <w:szCs w:val="22"/>
            <w:shd w:val="clear" w:color="auto" w:fill="FFFFFF"/>
            <w:lang w:val="nl-BE" w:eastAsia="nl-BE"/>
          </w:rPr>
          <w:t xml:space="preserve">Het Vlaams </w:t>
        </w:r>
      </w:ins>
      <w:ins w:id="48" w:author="Johan Buyck" w:date="2021-04-08T10:50:00Z">
        <w:r w:rsidR="009E0977">
          <w:rPr>
            <w:rFonts w:ascii="Calibri" w:eastAsia="Times New Roman" w:hAnsi="Calibri"/>
            <w:sz w:val="22"/>
            <w:szCs w:val="22"/>
            <w:shd w:val="clear" w:color="auto" w:fill="FFFFFF"/>
            <w:lang w:val="nl-BE" w:eastAsia="nl-BE"/>
          </w:rPr>
          <w:t>K</w:t>
        </w:r>
      </w:ins>
      <w:ins w:id="49" w:author="Johan Buyck" w:date="2021-04-08T10:33:00Z">
        <w:r w:rsidRPr="009E0977">
          <w:rPr>
            <w:rFonts w:ascii="Calibri" w:eastAsia="Times New Roman" w:hAnsi="Calibri"/>
            <w:sz w:val="22"/>
            <w:szCs w:val="22"/>
            <w:shd w:val="clear" w:color="auto" w:fill="FFFFFF"/>
            <w:lang w:val="nl-BE" w:eastAsia="nl-BE"/>
          </w:rPr>
          <w:t xml:space="preserve">adaster Groeipakket is </w:t>
        </w:r>
      </w:ins>
      <w:ins w:id="50" w:author="Johan Buyck" w:date="2021-04-08T11:10:00Z">
        <w:r w:rsidR="00B46C68">
          <w:rPr>
            <w:rFonts w:ascii="Calibri" w:eastAsia="Times New Roman" w:hAnsi="Calibri"/>
            <w:sz w:val="22"/>
            <w:szCs w:val="22"/>
            <w:shd w:val="clear" w:color="auto" w:fill="FFFFFF"/>
            <w:lang w:val="nl-BE" w:eastAsia="nl-BE"/>
          </w:rPr>
          <w:t xml:space="preserve">de </w:t>
        </w:r>
      </w:ins>
      <w:ins w:id="51" w:author="Johan Buyck" w:date="2021-04-08T10:33:00Z">
        <w:r w:rsidRPr="009E0977">
          <w:rPr>
            <w:rFonts w:ascii="Calibri" w:eastAsia="Times New Roman" w:hAnsi="Calibri"/>
            <w:sz w:val="22"/>
            <w:szCs w:val="22"/>
            <w:shd w:val="clear" w:color="auto" w:fill="FFFFFF"/>
            <w:lang w:val="nl-BE" w:eastAsia="nl-BE"/>
          </w:rPr>
          <w:t>authentieke bron</w:t>
        </w:r>
      </w:ins>
      <w:ins w:id="52" w:author="Johan Buyck" w:date="2021-04-08T11:11:00Z">
        <w:r w:rsidR="00B46C68">
          <w:rPr>
            <w:rFonts w:ascii="Calibri" w:eastAsia="Times New Roman" w:hAnsi="Calibri"/>
            <w:sz w:val="22"/>
            <w:szCs w:val="22"/>
            <w:shd w:val="clear" w:color="auto" w:fill="FFFFFF"/>
            <w:lang w:val="nl-BE" w:eastAsia="nl-BE"/>
          </w:rPr>
          <w:t xml:space="preserve"> voor alle gegevens inzake het Groeipakket, dus voor</w:t>
        </w:r>
      </w:ins>
      <w:ins w:id="53" w:author="Johan Buyck" w:date="2021-04-08T11:10:00Z">
        <w:r w:rsidR="00B46C68">
          <w:rPr>
            <w:rFonts w:ascii="Calibri" w:eastAsia="Times New Roman" w:hAnsi="Calibri"/>
            <w:sz w:val="22"/>
            <w:szCs w:val="22"/>
            <w:shd w:val="clear" w:color="auto" w:fill="FFFFFF"/>
            <w:lang w:val="nl-BE" w:eastAsia="nl-BE"/>
          </w:rPr>
          <w:t xml:space="preserve"> alle</w:t>
        </w:r>
      </w:ins>
      <w:ins w:id="54" w:author="Johan Buyck" w:date="2021-04-08T10:52:00Z">
        <w:r w:rsidR="009E0977">
          <w:rPr>
            <w:rFonts w:ascii="Calibri" w:eastAsia="Times New Roman" w:hAnsi="Calibri"/>
            <w:sz w:val="22"/>
            <w:szCs w:val="22"/>
            <w:shd w:val="clear" w:color="auto" w:fill="FFFFFF"/>
            <w:lang w:val="nl-BE" w:eastAsia="nl-BE"/>
          </w:rPr>
          <w:t xml:space="preserve"> 1,5 miljoen</w:t>
        </w:r>
      </w:ins>
      <w:ins w:id="55" w:author="Johan Buyck" w:date="2021-04-08T10:33:00Z">
        <w:r w:rsidRPr="009E0977">
          <w:rPr>
            <w:rFonts w:ascii="Calibri" w:eastAsia="Times New Roman" w:hAnsi="Calibri"/>
            <w:sz w:val="22"/>
            <w:szCs w:val="22"/>
            <w:shd w:val="clear" w:color="auto" w:fill="FFFFFF"/>
            <w:lang w:val="nl-BE" w:eastAsia="nl-BE"/>
          </w:rPr>
          <w:t xml:space="preserve"> Vlaamse </w:t>
        </w:r>
      </w:ins>
      <w:ins w:id="56" w:author="Johan Buyck" w:date="2021-04-08T11:11:00Z">
        <w:r w:rsidR="00B46C68">
          <w:rPr>
            <w:rFonts w:ascii="Calibri" w:eastAsia="Times New Roman" w:hAnsi="Calibri"/>
            <w:sz w:val="22"/>
            <w:szCs w:val="22"/>
            <w:shd w:val="clear" w:color="auto" w:fill="FFFFFF"/>
            <w:lang w:val="nl-BE" w:eastAsia="nl-BE"/>
          </w:rPr>
          <w:t>Groeipakketdossiers</w:t>
        </w:r>
      </w:ins>
      <w:ins w:id="57" w:author="Johan Buyck" w:date="2021-04-08T10:33:00Z">
        <w:r w:rsidRPr="009E0977">
          <w:rPr>
            <w:rFonts w:ascii="Calibri" w:eastAsia="Times New Roman" w:hAnsi="Calibri"/>
            <w:sz w:val="22"/>
            <w:szCs w:val="22"/>
            <w:shd w:val="clear" w:color="auto" w:fill="FFFFFF"/>
            <w:lang w:val="nl-BE" w:eastAsia="nl-BE"/>
          </w:rPr>
          <w:t xml:space="preserve">, </w:t>
        </w:r>
      </w:ins>
      <w:ins w:id="58" w:author="Johan Buyck" w:date="2021-04-08T11:31:00Z">
        <w:r w:rsidR="00C31010">
          <w:rPr>
            <w:rFonts w:ascii="Calibri" w:eastAsia="Times New Roman" w:hAnsi="Calibri"/>
            <w:sz w:val="22"/>
            <w:szCs w:val="22"/>
            <w:shd w:val="clear" w:color="auto" w:fill="FFFFFF"/>
            <w:lang w:val="nl-BE" w:eastAsia="nl-BE"/>
          </w:rPr>
          <w:t xml:space="preserve">op continue basis </w:t>
        </w:r>
      </w:ins>
      <w:ins w:id="59" w:author="Johan Buyck" w:date="2021-04-08T10:33:00Z">
        <w:r w:rsidRPr="009E0977">
          <w:rPr>
            <w:rFonts w:ascii="Calibri" w:eastAsia="Times New Roman" w:hAnsi="Calibri"/>
            <w:sz w:val="22"/>
            <w:szCs w:val="22"/>
            <w:shd w:val="clear" w:color="auto" w:fill="FFFFFF"/>
            <w:lang w:val="nl-BE" w:eastAsia="nl-BE"/>
          </w:rPr>
          <w:t>gevoed door de</w:t>
        </w:r>
      </w:ins>
      <w:ins w:id="60" w:author="Johan Buyck" w:date="2021-04-08T10:52:00Z">
        <w:r w:rsidR="009E0977">
          <w:rPr>
            <w:rFonts w:ascii="Calibri" w:eastAsia="Times New Roman" w:hAnsi="Calibri"/>
            <w:sz w:val="22"/>
            <w:szCs w:val="22"/>
            <w:shd w:val="clear" w:color="auto" w:fill="FFFFFF"/>
            <w:lang w:val="nl-BE" w:eastAsia="nl-BE"/>
          </w:rPr>
          <w:t xml:space="preserve"> 5</w:t>
        </w:r>
      </w:ins>
      <w:ins w:id="61" w:author="Johan Buyck" w:date="2021-04-08T10:33:00Z">
        <w:r w:rsidRPr="009E0977">
          <w:rPr>
            <w:rFonts w:ascii="Calibri" w:eastAsia="Times New Roman" w:hAnsi="Calibri"/>
            <w:sz w:val="22"/>
            <w:szCs w:val="22"/>
            <w:shd w:val="clear" w:color="auto" w:fill="FFFFFF"/>
            <w:lang w:val="nl-BE" w:eastAsia="nl-BE"/>
          </w:rPr>
          <w:t xml:space="preserve"> verschillende Vlaamse uitbetal</w:t>
        </w:r>
      </w:ins>
      <w:ins w:id="62" w:author="Johan Buyck" w:date="2021-04-08T10:51:00Z">
        <w:r w:rsidR="009E0977">
          <w:rPr>
            <w:rFonts w:ascii="Calibri" w:eastAsia="Times New Roman" w:hAnsi="Calibri"/>
            <w:sz w:val="22"/>
            <w:szCs w:val="22"/>
            <w:shd w:val="clear" w:color="auto" w:fill="FFFFFF"/>
            <w:lang w:val="nl-BE" w:eastAsia="nl-BE"/>
          </w:rPr>
          <w:t>ers Groeipakket</w:t>
        </w:r>
      </w:ins>
      <w:ins w:id="63" w:author="Johan Buyck" w:date="2021-04-08T10:33:00Z">
        <w:r w:rsidRPr="009E0977">
          <w:rPr>
            <w:rFonts w:ascii="Calibri" w:eastAsia="Times New Roman" w:hAnsi="Calibri"/>
            <w:sz w:val="22"/>
            <w:szCs w:val="22"/>
            <w:shd w:val="clear" w:color="auto" w:fill="FFFFFF"/>
            <w:lang w:val="nl-BE" w:eastAsia="nl-BE"/>
          </w:rPr>
          <w:t>.</w:t>
        </w:r>
      </w:ins>
      <w:ins w:id="64" w:author="Johan Buyck" w:date="2021-04-08T10:51:00Z">
        <w:r w:rsidR="009E0977">
          <w:rPr>
            <w:rFonts w:ascii="Calibri" w:eastAsia="Times New Roman" w:hAnsi="Calibri"/>
            <w:sz w:val="22"/>
            <w:szCs w:val="22"/>
            <w:shd w:val="clear" w:color="auto" w:fill="FFFFFF"/>
            <w:lang w:val="nl-BE" w:eastAsia="nl-BE"/>
          </w:rPr>
          <w:t xml:space="preserve"> </w:t>
        </w:r>
      </w:ins>
    </w:p>
    <w:p w14:paraId="7F5762E4" w14:textId="6CC4AB86" w:rsidR="009E0977" w:rsidRDefault="009E0977" w:rsidP="00EB5D8F">
      <w:pPr>
        <w:rPr>
          <w:ins w:id="65" w:author="Johan Buyck" w:date="2021-04-08T10:52:00Z"/>
          <w:rFonts w:ascii="Calibri" w:eastAsia="Times New Roman" w:hAnsi="Calibri"/>
          <w:sz w:val="22"/>
          <w:szCs w:val="22"/>
          <w:shd w:val="clear" w:color="auto" w:fill="FFFFFF"/>
          <w:lang w:val="nl-BE" w:eastAsia="nl-BE"/>
        </w:rPr>
      </w:pPr>
    </w:p>
    <w:p w14:paraId="369F7C3D" w14:textId="77777777" w:rsidR="009E0977" w:rsidRDefault="009E0977" w:rsidP="00EB5D8F">
      <w:pPr>
        <w:rPr>
          <w:ins w:id="66" w:author="Johan Buyck" w:date="2021-04-08T10:57:00Z"/>
          <w:rFonts w:ascii="Calibri" w:eastAsia="Times New Roman" w:hAnsi="Calibri"/>
          <w:sz w:val="22"/>
          <w:szCs w:val="22"/>
          <w:shd w:val="clear" w:color="auto" w:fill="FFFFFF"/>
          <w:lang w:val="nl-BE" w:eastAsia="nl-BE"/>
        </w:rPr>
      </w:pPr>
      <w:ins w:id="67" w:author="Johan Buyck" w:date="2021-04-08T10:57:00Z">
        <w:r>
          <w:rPr>
            <w:rFonts w:ascii="Calibri" w:eastAsia="Times New Roman" w:hAnsi="Calibri"/>
            <w:sz w:val="22"/>
            <w:szCs w:val="22"/>
            <w:shd w:val="clear" w:color="auto" w:fill="FFFFFF"/>
            <w:lang w:val="nl-BE" w:eastAsia="nl-BE"/>
          </w:rPr>
          <w:t xml:space="preserve">Binnen elk Groeipakket wordt de volgende informatie </w:t>
        </w:r>
      </w:ins>
    </w:p>
    <w:p w14:paraId="5C33DB35" w14:textId="77777777" w:rsidR="009E0977" w:rsidRDefault="009E0977" w:rsidP="00EB5D8F">
      <w:pPr>
        <w:rPr>
          <w:ins w:id="68" w:author="Johan Buyck" w:date="2021-04-08T10:57:00Z"/>
          <w:rFonts w:ascii="Calibri" w:eastAsia="Times New Roman" w:hAnsi="Calibri"/>
          <w:sz w:val="22"/>
          <w:szCs w:val="22"/>
          <w:shd w:val="clear" w:color="auto" w:fill="FFFFFF"/>
          <w:lang w:val="nl-BE" w:eastAsia="nl-BE"/>
        </w:rPr>
      </w:pPr>
    </w:p>
    <w:p w14:paraId="70659FC2" w14:textId="77777777" w:rsidR="009E0977" w:rsidRDefault="009E0977" w:rsidP="009E0977">
      <w:pPr>
        <w:pStyle w:val="Lijstalinea"/>
        <w:numPr>
          <w:ilvl w:val="0"/>
          <w:numId w:val="31"/>
        </w:numPr>
        <w:rPr>
          <w:ins w:id="69" w:author="Johan Buyck" w:date="2021-04-08T10:59:00Z"/>
          <w:rFonts w:ascii="Calibri" w:eastAsia="Times New Roman" w:hAnsi="Calibri"/>
          <w:sz w:val="22"/>
          <w:szCs w:val="22"/>
          <w:shd w:val="clear" w:color="auto" w:fill="FFFFFF"/>
          <w:lang w:val="nl-BE" w:eastAsia="nl-BE"/>
        </w:rPr>
      </w:pPr>
      <w:ins w:id="70" w:author="Johan Buyck" w:date="2021-04-08T10:59:00Z">
        <w:r>
          <w:rPr>
            <w:rFonts w:ascii="Calibri" w:eastAsia="Times New Roman" w:hAnsi="Calibri"/>
            <w:sz w:val="22"/>
            <w:szCs w:val="22"/>
            <w:shd w:val="clear" w:color="auto" w:fill="FFFFFF"/>
            <w:lang w:val="nl-BE" w:eastAsia="nl-BE"/>
          </w:rPr>
          <w:t>INSZ van het kind</w:t>
        </w:r>
      </w:ins>
    </w:p>
    <w:p w14:paraId="31D0661C" w14:textId="77777777" w:rsidR="008F76E9" w:rsidRDefault="008F76E9" w:rsidP="009E0977">
      <w:pPr>
        <w:pStyle w:val="Lijstalinea"/>
        <w:numPr>
          <w:ilvl w:val="0"/>
          <w:numId w:val="31"/>
        </w:numPr>
        <w:rPr>
          <w:ins w:id="71" w:author="Johan Buyck" w:date="2021-04-08T10:59:00Z"/>
          <w:rFonts w:ascii="Calibri" w:eastAsia="Times New Roman" w:hAnsi="Calibri"/>
          <w:sz w:val="22"/>
          <w:szCs w:val="22"/>
          <w:shd w:val="clear" w:color="auto" w:fill="FFFFFF"/>
          <w:lang w:val="nl-BE" w:eastAsia="nl-BE"/>
        </w:rPr>
      </w:pPr>
      <w:ins w:id="72" w:author="Johan Buyck" w:date="2021-04-08T10:59:00Z">
        <w:r>
          <w:rPr>
            <w:rFonts w:ascii="Calibri" w:eastAsia="Times New Roman" w:hAnsi="Calibri"/>
            <w:sz w:val="22"/>
            <w:szCs w:val="22"/>
            <w:shd w:val="clear" w:color="auto" w:fill="FFFFFF"/>
            <w:lang w:val="nl-BE" w:eastAsia="nl-BE"/>
          </w:rPr>
          <w:t>Uitbetaler Groeipakket</w:t>
        </w:r>
      </w:ins>
    </w:p>
    <w:p w14:paraId="5C933ED5" w14:textId="6C0C2125" w:rsidR="008F76E9" w:rsidRDefault="008F76E9" w:rsidP="009E0977">
      <w:pPr>
        <w:pStyle w:val="Lijstalinea"/>
        <w:numPr>
          <w:ilvl w:val="0"/>
          <w:numId w:val="31"/>
        </w:numPr>
        <w:rPr>
          <w:ins w:id="73" w:author="Johan Buyck" w:date="2021-04-08T11:04:00Z"/>
          <w:rFonts w:ascii="Calibri" w:eastAsia="Times New Roman" w:hAnsi="Calibri"/>
          <w:sz w:val="22"/>
          <w:szCs w:val="22"/>
          <w:shd w:val="clear" w:color="auto" w:fill="FFFFFF"/>
          <w:lang w:val="nl-BE" w:eastAsia="nl-BE"/>
        </w:rPr>
      </w:pPr>
      <w:ins w:id="74" w:author="Johan Buyck" w:date="2021-04-08T11:00:00Z">
        <w:r>
          <w:rPr>
            <w:rFonts w:ascii="Calibri" w:eastAsia="Times New Roman" w:hAnsi="Calibri"/>
            <w:sz w:val="22"/>
            <w:szCs w:val="22"/>
            <w:shd w:val="clear" w:color="auto" w:fill="FFFFFF"/>
            <w:lang w:val="nl-BE" w:eastAsia="nl-BE"/>
          </w:rPr>
          <w:t>Gegevens inzake het startbedra</w:t>
        </w:r>
      </w:ins>
      <w:ins w:id="75" w:author="Johan Buyck" w:date="2021-04-08T11:03:00Z">
        <w:r>
          <w:rPr>
            <w:rFonts w:ascii="Calibri" w:eastAsia="Times New Roman" w:hAnsi="Calibri"/>
            <w:sz w:val="22"/>
            <w:szCs w:val="22"/>
            <w:shd w:val="clear" w:color="auto" w:fill="FFFFFF"/>
            <w:lang w:val="nl-BE" w:eastAsia="nl-BE"/>
          </w:rPr>
          <w:t xml:space="preserve">g: </w:t>
        </w:r>
      </w:ins>
    </w:p>
    <w:p w14:paraId="2860795C" w14:textId="68C02583" w:rsidR="008F76E9" w:rsidRDefault="008F76E9" w:rsidP="008F76E9">
      <w:pPr>
        <w:pStyle w:val="Lijstalinea"/>
        <w:numPr>
          <w:ilvl w:val="1"/>
          <w:numId w:val="31"/>
        </w:numPr>
        <w:rPr>
          <w:ins w:id="76" w:author="Johan Buyck" w:date="2021-04-08T11:05:00Z"/>
          <w:rFonts w:ascii="Calibri" w:eastAsia="Times New Roman" w:hAnsi="Calibri"/>
          <w:sz w:val="22"/>
          <w:szCs w:val="22"/>
          <w:shd w:val="clear" w:color="auto" w:fill="FFFFFF"/>
          <w:lang w:val="nl-BE" w:eastAsia="nl-BE"/>
        </w:rPr>
      </w:pPr>
      <w:ins w:id="77" w:author="Johan Buyck" w:date="2021-04-08T11:05:00Z">
        <w:r>
          <w:rPr>
            <w:rFonts w:ascii="Calibri" w:eastAsia="Times New Roman" w:hAnsi="Calibri"/>
            <w:sz w:val="22"/>
            <w:szCs w:val="22"/>
            <w:shd w:val="clear" w:color="auto" w:fill="FFFFFF"/>
            <w:lang w:val="nl-BE" w:eastAsia="nl-BE"/>
          </w:rPr>
          <w:t>Datum van uitbetaling</w:t>
        </w:r>
      </w:ins>
    </w:p>
    <w:p w14:paraId="2E6C0D8C" w14:textId="74710EB8" w:rsidR="008F76E9" w:rsidRDefault="008F76E9" w:rsidP="008F76E9">
      <w:pPr>
        <w:pStyle w:val="Lijstalinea"/>
        <w:numPr>
          <w:ilvl w:val="1"/>
          <w:numId w:val="31"/>
        </w:numPr>
        <w:rPr>
          <w:ins w:id="78" w:author="Johan Buyck" w:date="2021-04-08T11:05:00Z"/>
          <w:rFonts w:ascii="Calibri" w:eastAsia="Times New Roman" w:hAnsi="Calibri"/>
          <w:sz w:val="22"/>
          <w:szCs w:val="22"/>
          <w:shd w:val="clear" w:color="auto" w:fill="FFFFFF"/>
          <w:lang w:val="nl-BE" w:eastAsia="nl-BE"/>
        </w:rPr>
      </w:pPr>
      <w:ins w:id="79" w:author="Johan Buyck" w:date="2021-04-08T11:05:00Z">
        <w:r>
          <w:rPr>
            <w:rFonts w:ascii="Calibri" w:eastAsia="Times New Roman" w:hAnsi="Calibri"/>
            <w:sz w:val="22"/>
            <w:szCs w:val="22"/>
            <w:shd w:val="clear" w:color="auto" w:fill="FFFFFF"/>
            <w:lang w:val="nl-BE" w:eastAsia="nl-BE"/>
          </w:rPr>
          <w:t>INSZ van de begunstigde</w:t>
        </w:r>
      </w:ins>
    </w:p>
    <w:p w14:paraId="304EA9A6" w14:textId="591B6075" w:rsidR="008F76E9" w:rsidRDefault="008F76E9" w:rsidP="008F76E9">
      <w:pPr>
        <w:pStyle w:val="Lijstalinea"/>
        <w:numPr>
          <w:ilvl w:val="1"/>
          <w:numId w:val="31"/>
        </w:numPr>
        <w:rPr>
          <w:ins w:id="80" w:author="Johan Buyck" w:date="2021-04-08T11:01:00Z"/>
          <w:rFonts w:ascii="Calibri" w:eastAsia="Times New Roman" w:hAnsi="Calibri"/>
          <w:sz w:val="22"/>
          <w:szCs w:val="22"/>
          <w:shd w:val="clear" w:color="auto" w:fill="FFFFFF"/>
          <w:lang w:val="nl-BE" w:eastAsia="nl-BE"/>
        </w:rPr>
      </w:pPr>
      <w:ins w:id="81" w:author="Johan Buyck" w:date="2021-04-08T11:05:00Z">
        <w:r>
          <w:rPr>
            <w:rFonts w:ascii="Calibri" w:eastAsia="Times New Roman" w:hAnsi="Calibri"/>
            <w:sz w:val="22"/>
            <w:szCs w:val="22"/>
            <w:shd w:val="clear" w:color="auto" w:fill="FFFFFF"/>
            <w:lang w:val="nl-BE" w:eastAsia="nl-BE"/>
          </w:rPr>
          <w:t xml:space="preserve">Type startbedrag </w:t>
        </w:r>
      </w:ins>
    </w:p>
    <w:p w14:paraId="23B5A74C" w14:textId="221A9027" w:rsidR="008F76E9" w:rsidRDefault="008F76E9" w:rsidP="008F76E9">
      <w:pPr>
        <w:pStyle w:val="Lijstalinea"/>
        <w:numPr>
          <w:ilvl w:val="0"/>
          <w:numId w:val="31"/>
        </w:numPr>
        <w:spacing w:line="290" w:lineRule="atLeast"/>
        <w:rPr>
          <w:ins w:id="82" w:author="Johan Buyck" w:date="2021-04-08T11:04:00Z"/>
          <w:rFonts w:ascii="Calibri" w:eastAsia="Times New Roman" w:hAnsi="Calibri"/>
          <w:sz w:val="22"/>
          <w:szCs w:val="22"/>
          <w:shd w:val="clear" w:color="auto" w:fill="FFFFFF"/>
          <w:lang w:val="nl-BE" w:eastAsia="nl-BE"/>
        </w:rPr>
      </w:pPr>
      <w:ins w:id="83" w:author="Johan Buyck" w:date="2021-04-08T11:01:00Z">
        <w:r w:rsidRPr="008F76E9">
          <w:rPr>
            <w:rFonts w:ascii="Calibri" w:eastAsia="Times New Roman" w:hAnsi="Calibri"/>
            <w:sz w:val="22"/>
            <w:szCs w:val="22"/>
            <w:shd w:val="clear" w:color="auto" w:fill="FFFFFF"/>
            <w:lang w:val="nl-BE" w:eastAsia="nl-BE"/>
          </w:rPr>
          <w:t>Gegeven</w:t>
        </w:r>
      </w:ins>
      <w:ins w:id="84" w:author="Johan Buyck" w:date="2021-04-08T11:03:00Z">
        <w:r>
          <w:rPr>
            <w:rFonts w:ascii="Calibri" w:eastAsia="Times New Roman" w:hAnsi="Calibri"/>
            <w:sz w:val="22"/>
            <w:szCs w:val="22"/>
            <w:shd w:val="clear" w:color="auto" w:fill="FFFFFF"/>
            <w:lang w:val="nl-BE" w:eastAsia="nl-BE"/>
          </w:rPr>
          <w:t>s</w:t>
        </w:r>
      </w:ins>
      <w:ins w:id="85" w:author="Johan Buyck" w:date="2021-04-08T11:01:00Z">
        <w:r w:rsidRPr="008F76E9">
          <w:rPr>
            <w:rFonts w:ascii="Calibri" w:eastAsia="Times New Roman" w:hAnsi="Calibri"/>
            <w:sz w:val="22"/>
            <w:szCs w:val="22"/>
            <w:shd w:val="clear" w:color="auto" w:fill="FFFFFF"/>
            <w:lang w:val="nl-BE" w:eastAsia="nl-BE"/>
          </w:rPr>
          <w:t xml:space="preserve"> inzake de betaling </w:t>
        </w:r>
      </w:ins>
      <w:ins w:id="86" w:author="Johan Buyck" w:date="2021-04-08T11:02:00Z">
        <w:r w:rsidRPr="008F76E9">
          <w:rPr>
            <w:rFonts w:ascii="Calibri" w:eastAsia="Times New Roman" w:hAnsi="Calibri"/>
            <w:sz w:val="22"/>
            <w:szCs w:val="22"/>
            <w:shd w:val="clear" w:color="auto" w:fill="FFFFFF"/>
            <w:lang w:val="nl-BE" w:eastAsia="nl-BE"/>
          </w:rPr>
          <w:t>van de gezinsbijslagen:</w:t>
        </w:r>
      </w:ins>
    </w:p>
    <w:p w14:paraId="7018EBD3" w14:textId="694FEB1D" w:rsidR="008F76E9" w:rsidRPr="008F76E9" w:rsidRDefault="008F76E9" w:rsidP="008F76E9">
      <w:pPr>
        <w:pStyle w:val="Lijstalinea"/>
        <w:numPr>
          <w:ilvl w:val="1"/>
          <w:numId w:val="31"/>
        </w:numPr>
        <w:spacing w:line="290" w:lineRule="atLeast"/>
        <w:rPr>
          <w:ins w:id="87" w:author="Johan Buyck" w:date="2021-04-08T11:02:00Z"/>
          <w:rFonts w:ascii="Calibri" w:eastAsia="Times New Roman" w:hAnsi="Calibri"/>
          <w:sz w:val="22"/>
          <w:szCs w:val="22"/>
          <w:shd w:val="clear" w:color="auto" w:fill="FFFFFF"/>
          <w:lang w:val="nl-BE" w:eastAsia="nl-BE"/>
        </w:rPr>
      </w:pPr>
      <w:ins w:id="88" w:author="Johan Buyck" w:date="2021-04-08T11:04:00Z">
        <w:r>
          <w:rPr>
            <w:rFonts w:ascii="Calibri" w:eastAsia="Times New Roman" w:hAnsi="Calibri"/>
            <w:sz w:val="22"/>
            <w:szCs w:val="22"/>
            <w:shd w:val="clear" w:color="auto" w:fill="FFFFFF"/>
            <w:lang w:val="nl-BE" w:eastAsia="nl-BE"/>
          </w:rPr>
          <w:t>Begin- en einddatum van de betalingsperiode</w:t>
        </w:r>
      </w:ins>
    </w:p>
    <w:p w14:paraId="7C668F68" w14:textId="564B5982" w:rsidR="008F76E9" w:rsidRPr="008F76E9" w:rsidRDefault="008F76E9" w:rsidP="008F76E9">
      <w:pPr>
        <w:pStyle w:val="Lijstalinea"/>
        <w:numPr>
          <w:ilvl w:val="1"/>
          <w:numId w:val="31"/>
        </w:numPr>
        <w:spacing w:line="290" w:lineRule="atLeast"/>
        <w:rPr>
          <w:ins w:id="89" w:author="Johan Buyck" w:date="2021-04-08T11:01:00Z"/>
          <w:rFonts w:ascii="Calibri" w:eastAsia="Times New Roman" w:hAnsi="Calibri"/>
          <w:sz w:val="22"/>
          <w:szCs w:val="22"/>
          <w:shd w:val="clear" w:color="auto" w:fill="FFFFFF"/>
          <w:lang w:val="nl-BE" w:eastAsia="nl-BE"/>
        </w:rPr>
      </w:pPr>
      <w:ins w:id="90" w:author="Johan Buyck" w:date="2021-04-08T11:01:00Z">
        <w:r w:rsidRPr="008F76E9">
          <w:rPr>
            <w:rFonts w:ascii="Calibri" w:eastAsia="Times New Roman" w:hAnsi="Calibri"/>
            <w:sz w:val="22"/>
            <w:szCs w:val="22"/>
            <w:shd w:val="clear" w:color="auto" w:fill="FFFFFF"/>
            <w:lang w:val="nl-BE" w:eastAsia="nl-BE"/>
          </w:rPr>
          <w:t>BASISBEDRAG</w:t>
        </w:r>
      </w:ins>
    </w:p>
    <w:p w14:paraId="05988252" w14:textId="2AEDD839" w:rsidR="008F76E9" w:rsidRPr="008F76E9" w:rsidRDefault="008F76E9" w:rsidP="008F76E9">
      <w:pPr>
        <w:pStyle w:val="Lijstalinea"/>
        <w:numPr>
          <w:ilvl w:val="1"/>
          <w:numId w:val="31"/>
        </w:numPr>
        <w:spacing w:line="290" w:lineRule="atLeast"/>
        <w:rPr>
          <w:ins w:id="91" w:author="Johan Buyck" w:date="2021-04-08T11:01:00Z"/>
          <w:rFonts w:ascii="Calibri" w:eastAsia="Times New Roman" w:hAnsi="Calibri"/>
          <w:sz w:val="22"/>
          <w:szCs w:val="22"/>
          <w:shd w:val="clear" w:color="auto" w:fill="FFFFFF"/>
          <w:lang w:val="nl-BE" w:eastAsia="nl-BE"/>
        </w:rPr>
      </w:pPr>
      <w:ins w:id="92" w:author="Johan Buyck" w:date="2021-04-08T11:01:00Z">
        <w:r w:rsidRPr="008F76E9">
          <w:rPr>
            <w:rFonts w:ascii="Calibri" w:eastAsia="Times New Roman" w:hAnsi="Calibri"/>
            <w:sz w:val="22"/>
            <w:szCs w:val="22"/>
            <w:shd w:val="clear" w:color="auto" w:fill="FFFFFF"/>
            <w:lang w:val="nl-BE" w:eastAsia="nl-BE"/>
          </w:rPr>
          <w:t xml:space="preserve">ZORG_SPECIALE_NODEN = </w:t>
        </w:r>
      </w:ins>
      <w:ins w:id="93" w:author="Johan Buyck" w:date="2021-04-08T11:10:00Z">
        <w:r w:rsidR="00B46C68">
          <w:rPr>
            <w:rFonts w:ascii="Calibri" w:eastAsia="Times New Roman" w:hAnsi="Calibri"/>
            <w:sz w:val="22"/>
            <w:szCs w:val="22"/>
            <w:shd w:val="clear" w:color="auto" w:fill="FFFFFF"/>
            <w:lang w:val="nl-BE" w:eastAsia="nl-BE"/>
          </w:rPr>
          <w:t>t</w:t>
        </w:r>
      </w:ins>
      <w:ins w:id="94" w:author="Johan Buyck" w:date="2021-04-08T11:01:00Z">
        <w:r w:rsidRPr="008F76E9">
          <w:rPr>
            <w:rFonts w:ascii="Calibri" w:eastAsia="Times New Roman" w:hAnsi="Calibri"/>
            <w:sz w:val="22"/>
            <w:szCs w:val="22"/>
            <w:shd w:val="clear" w:color="auto" w:fill="FFFFFF"/>
            <w:lang w:val="nl-BE" w:eastAsia="nl-BE"/>
          </w:rPr>
          <w:t>oeslag voor kinderen met een specifieke ondersteuningsbehoefte</w:t>
        </w:r>
      </w:ins>
    </w:p>
    <w:p w14:paraId="46CC28E1" w14:textId="77777777" w:rsidR="008F76E9" w:rsidRPr="008F76E9" w:rsidRDefault="008F76E9" w:rsidP="008F76E9">
      <w:pPr>
        <w:pStyle w:val="Lijstalinea"/>
        <w:numPr>
          <w:ilvl w:val="1"/>
          <w:numId w:val="31"/>
        </w:numPr>
        <w:spacing w:line="290" w:lineRule="atLeast"/>
        <w:rPr>
          <w:ins w:id="95" w:author="Johan Buyck" w:date="2021-04-08T11:01:00Z"/>
          <w:rFonts w:ascii="Calibri" w:eastAsia="Times New Roman" w:hAnsi="Calibri"/>
          <w:sz w:val="22"/>
          <w:szCs w:val="22"/>
          <w:shd w:val="clear" w:color="auto" w:fill="FFFFFF"/>
          <w:lang w:val="nl-BE" w:eastAsia="nl-BE"/>
        </w:rPr>
      </w:pPr>
      <w:ins w:id="96" w:author="Johan Buyck" w:date="2021-04-08T11:01:00Z">
        <w:r w:rsidRPr="008F76E9">
          <w:rPr>
            <w:rFonts w:ascii="Calibri" w:eastAsia="Times New Roman" w:hAnsi="Calibri"/>
            <w:sz w:val="22"/>
            <w:szCs w:val="22"/>
            <w:shd w:val="clear" w:color="auto" w:fill="FFFFFF"/>
            <w:lang w:val="nl-BE" w:eastAsia="nl-BE"/>
          </w:rPr>
          <w:t>ZORG_WEES = (half)</w:t>
        </w:r>
        <w:proofErr w:type="spellStart"/>
        <w:r w:rsidRPr="008F76E9">
          <w:rPr>
            <w:rFonts w:ascii="Calibri" w:eastAsia="Times New Roman" w:hAnsi="Calibri"/>
            <w:sz w:val="22"/>
            <w:szCs w:val="22"/>
            <w:shd w:val="clear" w:color="auto" w:fill="FFFFFF"/>
            <w:lang w:val="nl-BE" w:eastAsia="nl-BE"/>
          </w:rPr>
          <w:t>wezentoeslag</w:t>
        </w:r>
        <w:proofErr w:type="spellEnd"/>
        <w:r w:rsidRPr="008F76E9">
          <w:rPr>
            <w:rFonts w:ascii="Calibri" w:eastAsia="Times New Roman" w:hAnsi="Calibri"/>
            <w:sz w:val="22"/>
            <w:szCs w:val="22"/>
            <w:shd w:val="clear" w:color="auto" w:fill="FFFFFF"/>
            <w:lang w:val="nl-BE" w:eastAsia="nl-BE"/>
          </w:rPr>
          <w:t xml:space="preserve"> of </w:t>
        </w:r>
        <w:proofErr w:type="spellStart"/>
        <w:r w:rsidRPr="008F76E9">
          <w:rPr>
            <w:rFonts w:ascii="Calibri" w:eastAsia="Times New Roman" w:hAnsi="Calibri"/>
            <w:sz w:val="22"/>
            <w:szCs w:val="22"/>
            <w:shd w:val="clear" w:color="auto" w:fill="FFFFFF"/>
            <w:lang w:val="nl-BE" w:eastAsia="nl-BE"/>
          </w:rPr>
          <w:t>wezentoeslag</w:t>
        </w:r>
        <w:proofErr w:type="spellEnd"/>
      </w:ins>
    </w:p>
    <w:p w14:paraId="21491635" w14:textId="4CF2DE57" w:rsidR="008F76E9" w:rsidRPr="008F76E9" w:rsidRDefault="008F76E9" w:rsidP="008F76E9">
      <w:pPr>
        <w:pStyle w:val="Lijstalinea"/>
        <w:numPr>
          <w:ilvl w:val="1"/>
          <w:numId w:val="31"/>
        </w:numPr>
        <w:spacing w:line="290" w:lineRule="atLeast"/>
        <w:rPr>
          <w:ins w:id="97" w:author="Johan Buyck" w:date="2021-04-08T11:01:00Z"/>
          <w:rFonts w:ascii="Calibri" w:eastAsia="Times New Roman" w:hAnsi="Calibri"/>
          <w:sz w:val="22"/>
          <w:szCs w:val="22"/>
          <w:shd w:val="clear" w:color="auto" w:fill="FFFFFF"/>
          <w:lang w:val="nl-BE" w:eastAsia="nl-BE"/>
        </w:rPr>
      </w:pPr>
      <w:ins w:id="98" w:author="Johan Buyck" w:date="2021-04-08T11:01:00Z">
        <w:r w:rsidRPr="008F76E9">
          <w:rPr>
            <w:rFonts w:ascii="Calibri" w:eastAsia="Times New Roman" w:hAnsi="Calibri"/>
            <w:sz w:val="22"/>
            <w:szCs w:val="22"/>
            <w:shd w:val="clear" w:color="auto" w:fill="FFFFFF"/>
            <w:lang w:val="nl-BE" w:eastAsia="nl-BE"/>
          </w:rPr>
          <w:t xml:space="preserve">ZORG_PLEEG = </w:t>
        </w:r>
      </w:ins>
      <w:ins w:id="99" w:author="Johan Buyck" w:date="2021-04-08T11:10:00Z">
        <w:r w:rsidR="00B46C68">
          <w:rPr>
            <w:rFonts w:ascii="Calibri" w:eastAsia="Times New Roman" w:hAnsi="Calibri"/>
            <w:sz w:val="22"/>
            <w:szCs w:val="22"/>
            <w:shd w:val="clear" w:color="auto" w:fill="FFFFFF"/>
            <w:lang w:val="nl-BE" w:eastAsia="nl-BE"/>
          </w:rPr>
          <w:t>p</w:t>
        </w:r>
      </w:ins>
      <w:ins w:id="100" w:author="Johan Buyck" w:date="2021-04-08T11:01:00Z">
        <w:r w:rsidRPr="008F76E9">
          <w:rPr>
            <w:rFonts w:ascii="Calibri" w:eastAsia="Times New Roman" w:hAnsi="Calibri"/>
            <w:sz w:val="22"/>
            <w:szCs w:val="22"/>
            <w:shd w:val="clear" w:color="auto" w:fill="FFFFFF"/>
            <w:lang w:val="nl-BE" w:eastAsia="nl-BE"/>
          </w:rPr>
          <w:t>leegzorgtoeslag</w:t>
        </w:r>
      </w:ins>
    </w:p>
    <w:p w14:paraId="0BE5BA43" w14:textId="77FA7DB4" w:rsidR="008F76E9" w:rsidRPr="008F76E9" w:rsidRDefault="008F76E9" w:rsidP="008F76E9">
      <w:pPr>
        <w:pStyle w:val="Lijstalinea"/>
        <w:numPr>
          <w:ilvl w:val="1"/>
          <w:numId w:val="31"/>
        </w:numPr>
        <w:spacing w:line="290" w:lineRule="atLeast"/>
        <w:rPr>
          <w:ins w:id="101" w:author="Johan Buyck" w:date="2021-04-08T11:01:00Z"/>
          <w:rFonts w:ascii="Calibri" w:eastAsia="Times New Roman" w:hAnsi="Calibri"/>
          <w:sz w:val="22"/>
          <w:szCs w:val="22"/>
          <w:shd w:val="clear" w:color="auto" w:fill="FFFFFF"/>
          <w:lang w:val="nl-BE" w:eastAsia="nl-BE"/>
        </w:rPr>
      </w:pPr>
      <w:ins w:id="102" w:author="Johan Buyck" w:date="2021-04-08T11:01:00Z">
        <w:r w:rsidRPr="008F76E9">
          <w:rPr>
            <w:rFonts w:ascii="Calibri" w:eastAsia="Times New Roman" w:hAnsi="Calibri"/>
            <w:sz w:val="22"/>
            <w:szCs w:val="22"/>
            <w:shd w:val="clear" w:color="auto" w:fill="FFFFFF"/>
            <w:lang w:val="nl-BE" w:eastAsia="nl-BE"/>
          </w:rPr>
          <w:t xml:space="preserve">SOCIAAL = </w:t>
        </w:r>
      </w:ins>
      <w:ins w:id="103" w:author="Johan Buyck" w:date="2021-04-08T11:10:00Z">
        <w:r w:rsidR="00B46C68">
          <w:rPr>
            <w:rFonts w:ascii="Calibri" w:eastAsia="Times New Roman" w:hAnsi="Calibri"/>
            <w:sz w:val="22"/>
            <w:szCs w:val="22"/>
            <w:shd w:val="clear" w:color="auto" w:fill="FFFFFF"/>
            <w:lang w:val="nl-BE" w:eastAsia="nl-BE"/>
          </w:rPr>
          <w:t>s</w:t>
        </w:r>
      </w:ins>
      <w:ins w:id="104" w:author="Johan Buyck" w:date="2021-04-08T11:01:00Z">
        <w:r w:rsidRPr="008F76E9">
          <w:rPr>
            <w:rFonts w:ascii="Calibri" w:eastAsia="Times New Roman" w:hAnsi="Calibri"/>
            <w:sz w:val="22"/>
            <w:szCs w:val="22"/>
            <w:shd w:val="clear" w:color="auto" w:fill="FFFFFF"/>
            <w:lang w:val="nl-BE" w:eastAsia="nl-BE"/>
          </w:rPr>
          <w:t xml:space="preserve">ociale toeslag </w:t>
        </w:r>
      </w:ins>
    </w:p>
    <w:p w14:paraId="0928425F" w14:textId="7A2114BA" w:rsidR="008F76E9" w:rsidRPr="005B47B5" w:rsidRDefault="008F76E9" w:rsidP="005B47B5">
      <w:pPr>
        <w:pStyle w:val="Lijstalinea"/>
        <w:numPr>
          <w:ilvl w:val="1"/>
          <w:numId w:val="31"/>
        </w:numPr>
        <w:spacing w:line="290" w:lineRule="atLeast"/>
        <w:rPr>
          <w:ins w:id="105" w:author="Johan Buyck" w:date="2021-04-08T11:01:00Z"/>
          <w:rFonts w:ascii="Calibri" w:eastAsia="Times New Roman" w:hAnsi="Calibri"/>
          <w:sz w:val="22"/>
          <w:szCs w:val="22"/>
          <w:shd w:val="clear" w:color="auto" w:fill="FFFFFF"/>
          <w:lang w:val="nl-BE" w:eastAsia="nl-BE"/>
        </w:rPr>
      </w:pPr>
      <w:ins w:id="106" w:author="Johan Buyck" w:date="2021-04-08T11:01:00Z">
        <w:r w:rsidRPr="008F76E9">
          <w:rPr>
            <w:rFonts w:ascii="Calibri" w:eastAsia="Times New Roman" w:hAnsi="Calibri"/>
            <w:sz w:val="22"/>
            <w:szCs w:val="22"/>
            <w:shd w:val="clear" w:color="auto" w:fill="FFFFFF"/>
            <w:lang w:val="nl-BE" w:eastAsia="nl-BE"/>
          </w:rPr>
          <w:t xml:space="preserve">PARTICIPATIE_UNIVERSEEL = </w:t>
        </w:r>
      </w:ins>
      <w:ins w:id="107" w:author="Johan Buyck" w:date="2021-04-08T11:10:00Z">
        <w:r w:rsidR="00B46C68">
          <w:rPr>
            <w:rFonts w:ascii="Calibri" w:eastAsia="Times New Roman" w:hAnsi="Calibri"/>
            <w:sz w:val="22"/>
            <w:szCs w:val="22"/>
            <w:shd w:val="clear" w:color="auto" w:fill="FFFFFF"/>
            <w:lang w:val="nl-BE" w:eastAsia="nl-BE"/>
          </w:rPr>
          <w:t>u</w:t>
        </w:r>
      </w:ins>
      <w:ins w:id="108" w:author="Johan Buyck" w:date="2021-04-08T11:01:00Z">
        <w:r w:rsidRPr="008F76E9">
          <w:rPr>
            <w:rFonts w:ascii="Calibri" w:eastAsia="Times New Roman" w:hAnsi="Calibri"/>
            <w:sz w:val="22"/>
            <w:szCs w:val="22"/>
            <w:shd w:val="clear" w:color="auto" w:fill="FFFFFF"/>
            <w:lang w:val="nl-BE" w:eastAsia="nl-BE"/>
          </w:rPr>
          <w:t>niversele participatietoeslag of schoolbonus</w:t>
        </w:r>
      </w:ins>
    </w:p>
    <w:p w14:paraId="6886E0EB" w14:textId="77777777" w:rsidR="008F76E9" w:rsidRPr="008F76E9" w:rsidRDefault="008F76E9" w:rsidP="008F76E9">
      <w:pPr>
        <w:pStyle w:val="Lijstalinea"/>
        <w:numPr>
          <w:ilvl w:val="1"/>
          <w:numId w:val="31"/>
        </w:numPr>
        <w:spacing w:line="290" w:lineRule="atLeast"/>
        <w:rPr>
          <w:ins w:id="109" w:author="Johan Buyck" w:date="2021-04-08T11:01:00Z"/>
          <w:rFonts w:ascii="Calibri" w:eastAsia="Times New Roman" w:hAnsi="Calibri"/>
          <w:sz w:val="22"/>
          <w:szCs w:val="22"/>
          <w:shd w:val="clear" w:color="auto" w:fill="FFFFFF"/>
          <w:lang w:val="nl-BE" w:eastAsia="nl-BE"/>
        </w:rPr>
      </w:pPr>
      <w:ins w:id="110" w:author="Johan Buyck" w:date="2021-04-08T11:01:00Z">
        <w:r w:rsidRPr="008F76E9">
          <w:rPr>
            <w:rFonts w:ascii="Calibri" w:eastAsia="Times New Roman" w:hAnsi="Calibri"/>
            <w:sz w:val="22"/>
            <w:szCs w:val="22"/>
            <w:shd w:val="clear" w:color="auto" w:fill="FFFFFF"/>
            <w:lang w:val="nl-BE" w:eastAsia="nl-BE"/>
          </w:rPr>
          <w:t xml:space="preserve">PARTICIPATIE_ANDERE = </w:t>
        </w:r>
        <w:proofErr w:type="spellStart"/>
        <w:r w:rsidRPr="008F76E9">
          <w:rPr>
            <w:rFonts w:ascii="Calibri" w:eastAsia="Times New Roman" w:hAnsi="Calibri"/>
            <w:sz w:val="22"/>
            <w:szCs w:val="22"/>
            <w:shd w:val="clear" w:color="auto" w:fill="FFFFFF"/>
            <w:lang w:val="nl-BE" w:eastAsia="nl-BE"/>
          </w:rPr>
          <w:t>kinderopvangtoeslag</w:t>
        </w:r>
        <w:proofErr w:type="spellEnd"/>
      </w:ins>
    </w:p>
    <w:p w14:paraId="6041E1BD" w14:textId="77777777" w:rsidR="008F76E9" w:rsidRDefault="008F76E9" w:rsidP="008F76E9">
      <w:pPr>
        <w:pStyle w:val="Lijstalinea"/>
        <w:numPr>
          <w:ilvl w:val="1"/>
          <w:numId w:val="31"/>
        </w:numPr>
        <w:rPr>
          <w:ins w:id="111" w:author="Johan Buyck" w:date="2021-04-08T11:08:00Z"/>
          <w:rFonts w:ascii="Calibri" w:eastAsia="Times New Roman" w:hAnsi="Calibri"/>
          <w:sz w:val="22"/>
          <w:szCs w:val="22"/>
          <w:shd w:val="clear" w:color="auto" w:fill="FFFFFF"/>
          <w:lang w:val="nl-BE" w:eastAsia="nl-BE"/>
        </w:rPr>
      </w:pPr>
      <w:ins w:id="112" w:author="Johan Buyck" w:date="2021-04-08T11:01:00Z">
        <w:r w:rsidRPr="008F76E9">
          <w:rPr>
            <w:rFonts w:ascii="Calibri" w:eastAsia="Times New Roman" w:hAnsi="Calibri"/>
            <w:sz w:val="22"/>
            <w:szCs w:val="22"/>
            <w:shd w:val="clear" w:color="auto" w:fill="FFFFFF"/>
            <w:lang w:val="nl-BE" w:eastAsia="nl-BE"/>
          </w:rPr>
          <w:t>KLEUTER = kleutertoeslag</w:t>
        </w:r>
      </w:ins>
      <w:ins w:id="113" w:author="Johan Buyck" w:date="2021-04-08T10:57:00Z">
        <w:r w:rsidR="009E0977" w:rsidRPr="008F76E9">
          <w:rPr>
            <w:rFonts w:ascii="Calibri" w:eastAsia="Times New Roman" w:hAnsi="Calibri"/>
            <w:sz w:val="22"/>
            <w:szCs w:val="22"/>
            <w:shd w:val="clear" w:color="auto" w:fill="FFFFFF"/>
            <w:lang w:val="nl-BE" w:eastAsia="nl-BE"/>
          </w:rPr>
          <w:t xml:space="preserve"> </w:t>
        </w:r>
      </w:ins>
    </w:p>
    <w:p w14:paraId="14926674" w14:textId="5C0DECBF" w:rsidR="008F76E9" w:rsidRPr="008F76E9" w:rsidRDefault="008F76E9" w:rsidP="008F76E9">
      <w:pPr>
        <w:pStyle w:val="Lijstalinea"/>
        <w:numPr>
          <w:ilvl w:val="1"/>
          <w:numId w:val="31"/>
        </w:numPr>
        <w:rPr>
          <w:ins w:id="114" w:author="Johan Buyck" w:date="2021-04-08T10:33:00Z"/>
          <w:rFonts w:ascii="Calibri" w:eastAsia="Times New Roman" w:hAnsi="Calibri"/>
          <w:sz w:val="22"/>
          <w:szCs w:val="22"/>
          <w:shd w:val="clear" w:color="auto" w:fill="FFFFFF"/>
          <w:lang w:val="nl-BE" w:eastAsia="nl-BE"/>
        </w:rPr>
      </w:pPr>
      <w:ins w:id="115" w:author="Johan Buyck" w:date="2021-04-08T11:08:00Z">
        <w:r>
          <w:rPr>
            <w:rFonts w:ascii="Calibri" w:eastAsia="Times New Roman" w:hAnsi="Calibri"/>
            <w:sz w:val="22"/>
            <w:szCs w:val="22"/>
            <w:shd w:val="clear" w:color="auto" w:fill="FFFFFF"/>
            <w:lang w:val="nl-BE" w:eastAsia="nl-BE"/>
          </w:rPr>
          <w:t>INSZ van de</w:t>
        </w:r>
      </w:ins>
      <w:ins w:id="116" w:author="Johan Buyck" w:date="2021-04-08T11:03:00Z">
        <w:r w:rsidRPr="008F76E9">
          <w:rPr>
            <w:rFonts w:ascii="Calibri" w:eastAsia="Times New Roman" w:hAnsi="Calibri"/>
            <w:sz w:val="22"/>
            <w:szCs w:val="22"/>
            <w:shd w:val="clear" w:color="auto" w:fill="FFFFFF"/>
            <w:lang w:val="nl-BE" w:eastAsia="nl-BE"/>
          </w:rPr>
          <w:t xml:space="preserve"> begunstigen van de gezinsbijslagen</w:t>
        </w:r>
      </w:ins>
    </w:p>
    <w:p w14:paraId="290453D1" w14:textId="2231211A" w:rsidR="00EB5D8F" w:rsidRPr="009E0977" w:rsidRDefault="00EB5D8F" w:rsidP="00A70CAE">
      <w:pPr>
        <w:pStyle w:val="paragraph"/>
        <w:spacing w:before="0" w:beforeAutospacing="0" w:after="0" w:afterAutospacing="0" w:line="276" w:lineRule="auto"/>
        <w:jc w:val="both"/>
        <w:textAlignment w:val="baseline"/>
        <w:rPr>
          <w:ins w:id="117" w:author="Johan Buyck" w:date="2021-04-08T10:33:00Z"/>
          <w:rFonts w:ascii="Calibri" w:hAnsi="Calibri"/>
          <w:sz w:val="22"/>
          <w:szCs w:val="22"/>
          <w:shd w:val="clear" w:color="auto" w:fill="FFFFFF"/>
        </w:rPr>
      </w:pPr>
    </w:p>
    <w:p w14:paraId="51CFB16B" w14:textId="2FA7F241" w:rsidR="00EB5D8F" w:rsidRPr="00C31010" w:rsidRDefault="00B46C68" w:rsidP="00A70CAE">
      <w:pPr>
        <w:pStyle w:val="paragraph"/>
        <w:spacing w:before="0" w:beforeAutospacing="0" w:after="0" w:afterAutospacing="0" w:line="276" w:lineRule="auto"/>
        <w:jc w:val="both"/>
        <w:textAlignment w:val="baseline"/>
        <w:rPr>
          <w:ins w:id="118" w:author="Johan Buyck" w:date="2021-04-08T11:11:00Z"/>
          <w:rFonts w:asciiTheme="minorHAnsi" w:hAnsiTheme="minorHAnsi" w:cs="Segoe UI"/>
          <w:b/>
          <w:bCs/>
          <w:sz w:val="22"/>
          <w:szCs w:val="22"/>
        </w:rPr>
      </w:pPr>
      <w:ins w:id="119" w:author="Johan Buyck" w:date="2021-04-08T11:12:00Z">
        <w:r>
          <w:rPr>
            <w:rFonts w:asciiTheme="minorHAnsi" w:hAnsiTheme="minorHAnsi" w:cs="Segoe UI"/>
            <w:sz w:val="22"/>
            <w:szCs w:val="22"/>
          </w:rPr>
          <w:t>De gegevens van het Vlaams Kadaster Groeipakket worden beschikbaar</w:t>
        </w:r>
      </w:ins>
      <w:ins w:id="120" w:author="Johan Buyck" w:date="2021-04-08T11:30:00Z">
        <w:r w:rsidR="00C31010">
          <w:rPr>
            <w:rFonts w:asciiTheme="minorHAnsi" w:hAnsiTheme="minorHAnsi" w:cs="Segoe UI"/>
            <w:sz w:val="22"/>
            <w:szCs w:val="22"/>
          </w:rPr>
          <w:t xml:space="preserve"> </w:t>
        </w:r>
      </w:ins>
      <w:ins w:id="121" w:author="Johan Buyck" w:date="2021-04-08T13:38:00Z">
        <w:r w:rsidR="00C46285">
          <w:rPr>
            <w:rFonts w:asciiTheme="minorHAnsi" w:hAnsiTheme="minorHAnsi" w:cs="Segoe UI"/>
            <w:sz w:val="22"/>
            <w:szCs w:val="22"/>
          </w:rPr>
          <w:t>gemaak</w:t>
        </w:r>
      </w:ins>
      <w:ins w:id="122" w:author="Johan Buyck" w:date="2021-04-08T13:39:00Z">
        <w:r w:rsidR="00C46285">
          <w:rPr>
            <w:rFonts w:asciiTheme="minorHAnsi" w:hAnsiTheme="minorHAnsi" w:cs="Segoe UI"/>
            <w:sz w:val="22"/>
            <w:szCs w:val="22"/>
          </w:rPr>
          <w:t xml:space="preserve">t </w:t>
        </w:r>
      </w:ins>
      <w:ins w:id="123" w:author="Johan Buyck" w:date="2021-04-08T11:30:00Z">
        <w:r w:rsidR="00C31010">
          <w:rPr>
            <w:rFonts w:asciiTheme="minorHAnsi" w:hAnsiTheme="minorHAnsi" w:cs="Segoe UI"/>
            <w:sz w:val="22"/>
            <w:szCs w:val="22"/>
          </w:rPr>
          <w:t>aan alle geïnteresseerde instellingen</w:t>
        </w:r>
      </w:ins>
      <w:ins w:id="124" w:author="Johan Buyck" w:date="2021-04-08T11:12:00Z">
        <w:r>
          <w:rPr>
            <w:rFonts w:asciiTheme="minorHAnsi" w:hAnsiTheme="minorHAnsi" w:cs="Segoe UI"/>
            <w:sz w:val="22"/>
            <w:szCs w:val="22"/>
          </w:rPr>
          <w:t xml:space="preserve"> gesteld via de </w:t>
        </w:r>
      </w:ins>
      <w:ins w:id="125" w:author="Johan Buyck" w:date="2021-04-08T11:13:00Z">
        <w:r>
          <w:rPr>
            <w:rFonts w:asciiTheme="minorHAnsi" w:hAnsiTheme="minorHAnsi" w:cs="Segoe UI"/>
            <w:sz w:val="22"/>
            <w:szCs w:val="22"/>
          </w:rPr>
          <w:t>AIV-</w:t>
        </w:r>
      </w:ins>
      <w:ins w:id="126" w:author="Johan Buyck" w:date="2021-04-08T11:12:00Z">
        <w:r>
          <w:rPr>
            <w:rFonts w:asciiTheme="minorHAnsi" w:hAnsiTheme="minorHAnsi" w:cs="Segoe UI"/>
            <w:sz w:val="22"/>
            <w:szCs w:val="22"/>
          </w:rPr>
          <w:t xml:space="preserve">gegevensstroom </w:t>
        </w:r>
      </w:ins>
      <w:proofErr w:type="spellStart"/>
      <w:ins w:id="127" w:author="Johan Buyck" w:date="2021-04-08T11:13:00Z">
        <w:r>
          <w:rPr>
            <w:rFonts w:asciiTheme="minorHAnsi" w:hAnsiTheme="minorHAnsi" w:cs="Segoe UI"/>
            <w:sz w:val="22"/>
            <w:szCs w:val="22"/>
          </w:rPr>
          <w:t>GeefKindVoordelen</w:t>
        </w:r>
        <w:proofErr w:type="spellEnd"/>
        <w:r>
          <w:rPr>
            <w:rFonts w:asciiTheme="minorHAnsi" w:hAnsiTheme="minorHAnsi" w:cs="Segoe UI"/>
            <w:sz w:val="22"/>
            <w:szCs w:val="22"/>
          </w:rPr>
          <w:t xml:space="preserve"> 2.0.</w:t>
        </w:r>
      </w:ins>
      <w:ins w:id="128" w:author="Johan Buyck" w:date="2021-04-08T13:40:00Z">
        <w:r w:rsidR="00C46285">
          <w:rPr>
            <w:rFonts w:asciiTheme="minorHAnsi" w:hAnsiTheme="minorHAnsi" w:cs="Segoe UI"/>
            <w:sz w:val="22"/>
            <w:szCs w:val="22"/>
          </w:rPr>
          <w:t xml:space="preserve"> </w:t>
        </w:r>
      </w:ins>
      <w:ins w:id="129" w:author="Johan Buyck" w:date="2021-04-08T13:41:00Z">
        <w:r w:rsidR="00C46285">
          <w:rPr>
            <w:rFonts w:asciiTheme="minorHAnsi" w:hAnsiTheme="minorHAnsi" w:cs="Segoe UI"/>
            <w:sz w:val="22"/>
            <w:szCs w:val="22"/>
          </w:rPr>
          <w:t>Daarnaast kunnen ook begunstigden Groeipakket deze gegevens raadplegen via MijnBurgerprofiel.</w:t>
        </w:r>
      </w:ins>
    </w:p>
    <w:p w14:paraId="3250DD01" w14:textId="415B5617" w:rsidR="00B46C68" w:rsidRDefault="00B46C68" w:rsidP="00A70CAE">
      <w:pPr>
        <w:pStyle w:val="paragraph"/>
        <w:spacing w:before="0" w:beforeAutospacing="0" w:after="0" w:afterAutospacing="0" w:line="276" w:lineRule="auto"/>
        <w:jc w:val="both"/>
        <w:textAlignment w:val="baseline"/>
        <w:rPr>
          <w:ins w:id="130" w:author="Johan Buyck" w:date="2021-04-08T11:11:00Z"/>
          <w:rFonts w:asciiTheme="minorHAnsi" w:hAnsiTheme="minorHAnsi" w:cs="Segoe UI"/>
          <w:sz w:val="22"/>
          <w:szCs w:val="22"/>
        </w:rPr>
      </w:pPr>
    </w:p>
    <w:p w14:paraId="68029821" w14:textId="77777777" w:rsidR="00B46C68" w:rsidRDefault="00B46C68" w:rsidP="00A70CAE">
      <w:pPr>
        <w:pStyle w:val="paragraph"/>
        <w:spacing w:before="0" w:beforeAutospacing="0" w:after="0" w:afterAutospacing="0" w:line="276" w:lineRule="auto"/>
        <w:jc w:val="both"/>
        <w:textAlignment w:val="baseline"/>
        <w:rPr>
          <w:rFonts w:asciiTheme="minorHAnsi" w:hAnsiTheme="minorHAnsi" w:cs="Segoe UI"/>
          <w:sz w:val="22"/>
          <w:szCs w:val="22"/>
        </w:rPr>
      </w:pPr>
    </w:p>
    <w:p w14:paraId="15BC1DE6" w14:textId="3FAB16B7" w:rsidR="003E63ED" w:rsidDel="00B46C68" w:rsidRDefault="003E63ED" w:rsidP="00A70CAE">
      <w:pPr>
        <w:pStyle w:val="paragraph"/>
        <w:spacing w:before="0" w:beforeAutospacing="0" w:after="0" w:afterAutospacing="0" w:line="276" w:lineRule="auto"/>
        <w:jc w:val="both"/>
        <w:textAlignment w:val="baseline"/>
        <w:rPr>
          <w:del w:id="131" w:author="Johan Buyck" w:date="2021-04-08T11:13:00Z"/>
          <w:rFonts w:asciiTheme="minorHAnsi" w:hAnsiTheme="minorHAnsi" w:cs="Segoe UI"/>
          <w:sz w:val="22"/>
          <w:szCs w:val="22"/>
        </w:rPr>
      </w:pPr>
      <w:del w:id="132" w:author="Johan Buyck" w:date="2021-04-08T11:08:00Z">
        <w:r w:rsidRPr="00BC6E48" w:rsidDel="008F76E9">
          <w:rPr>
            <w:rFonts w:asciiTheme="minorHAnsi" w:hAnsiTheme="minorHAnsi" w:cs="Segoe UI"/>
            <w:sz w:val="22"/>
            <w:szCs w:val="22"/>
          </w:rPr>
          <w:delText>De gegevensbron bevat persoonsgegevens</w:delText>
        </w:r>
      </w:del>
      <w:del w:id="133" w:author="Johan Buyck" w:date="2021-04-08T11:13:00Z">
        <w:r w:rsidRPr="00BC6E48" w:rsidDel="00B46C68">
          <w:rPr>
            <w:rFonts w:asciiTheme="minorHAnsi" w:hAnsiTheme="minorHAnsi" w:cs="Segoe UI"/>
            <w:sz w:val="22"/>
            <w:szCs w:val="22"/>
          </w:rPr>
          <w:delText>.</w:delText>
        </w:r>
      </w:del>
    </w:p>
    <w:p w14:paraId="5F9E2CCF" w14:textId="67C4960F" w:rsidR="000F358F" w:rsidRPr="00BC6E48" w:rsidDel="00B46C68" w:rsidRDefault="000F358F" w:rsidP="00A70CAE">
      <w:pPr>
        <w:pStyle w:val="paragraph"/>
        <w:spacing w:before="0" w:beforeAutospacing="0" w:after="0" w:afterAutospacing="0" w:line="276" w:lineRule="auto"/>
        <w:jc w:val="both"/>
        <w:textAlignment w:val="baseline"/>
        <w:rPr>
          <w:del w:id="134" w:author="Johan Buyck" w:date="2021-04-08T11:13:00Z"/>
          <w:rFonts w:asciiTheme="minorHAnsi" w:hAnsiTheme="minorHAnsi" w:cs="Segoe UI"/>
          <w:sz w:val="22"/>
          <w:szCs w:val="22"/>
        </w:rPr>
      </w:pPr>
      <w:del w:id="135" w:author="Johan Buyck" w:date="2021-04-08T11:13:00Z">
        <w:r w:rsidDel="00B46C68">
          <w:rPr>
            <w:rFonts w:asciiTheme="minorHAnsi" w:hAnsiTheme="minorHAnsi" w:cs="Segoe UI"/>
            <w:sz w:val="22"/>
            <w:szCs w:val="22"/>
          </w:rPr>
          <w:delText xml:space="preserve">Naam gegevensstroom: </w:delText>
        </w:r>
        <w:r w:rsidR="00D1487A" w:rsidDel="00B46C68">
          <w:rPr>
            <w:rFonts w:asciiTheme="minorHAnsi" w:hAnsiTheme="minorHAnsi" w:cs="Segoe UI"/>
            <w:sz w:val="22"/>
            <w:szCs w:val="22"/>
          </w:rPr>
          <w:delText>GeefKindVoordelen 2.0</w:delText>
        </w:r>
      </w:del>
    </w:p>
    <w:p w14:paraId="5651FC94" w14:textId="0A5BF773" w:rsidR="004C582A" w:rsidRDefault="004C582A" w:rsidP="002564EA">
      <w:pPr>
        <w:pStyle w:val="Kop1"/>
        <w:rPr>
          <w:lang w:val="nl-BE"/>
        </w:rPr>
      </w:pPr>
      <w:r w:rsidRPr="004B40EF">
        <w:rPr>
          <w:lang w:val="nl-BE"/>
        </w:rPr>
        <w:t>Belang van de bron en meerwaarde</w:t>
      </w:r>
    </w:p>
    <w:p w14:paraId="31510FCD" w14:textId="67002186" w:rsidR="00BA7E8F" w:rsidRDefault="00370BC2" w:rsidP="008858E1">
      <w:pPr>
        <w:spacing w:line="276" w:lineRule="auto"/>
        <w:rPr>
          <w:ins w:id="136" w:author="Johan Buyck" w:date="2021-04-08T11:30:00Z"/>
          <w:rFonts w:asciiTheme="minorHAnsi" w:hAnsiTheme="minorHAnsi"/>
          <w:sz w:val="22"/>
          <w:szCs w:val="22"/>
          <w:lang w:val="nl-BE"/>
        </w:rPr>
      </w:pPr>
      <w:r>
        <w:rPr>
          <w:rFonts w:asciiTheme="minorHAnsi" w:hAnsiTheme="minorHAnsi"/>
          <w:sz w:val="22"/>
          <w:szCs w:val="22"/>
          <w:lang w:val="nl-BE"/>
        </w:rPr>
        <w:t xml:space="preserve">Meerwaarde: </w:t>
      </w:r>
      <w:r w:rsidRPr="00370BC2">
        <w:rPr>
          <w:rFonts w:asciiTheme="minorHAnsi" w:hAnsiTheme="minorHAnsi"/>
          <w:sz w:val="22"/>
          <w:szCs w:val="22"/>
          <w:highlight w:val="yellow"/>
          <w:lang w:val="nl-BE"/>
        </w:rPr>
        <w:t>in te vullen</w:t>
      </w:r>
    </w:p>
    <w:p w14:paraId="0B1302FA" w14:textId="391D99EB" w:rsidR="00C31010" w:rsidRDefault="00C31010" w:rsidP="008858E1">
      <w:pPr>
        <w:spacing w:line="276" w:lineRule="auto"/>
        <w:rPr>
          <w:ins w:id="137" w:author="Johan Buyck" w:date="2021-04-08T11:30:00Z"/>
          <w:rFonts w:asciiTheme="minorHAnsi" w:hAnsiTheme="minorHAnsi"/>
          <w:sz w:val="22"/>
          <w:szCs w:val="22"/>
          <w:lang w:val="nl-BE"/>
        </w:rPr>
      </w:pPr>
    </w:p>
    <w:p w14:paraId="3FA69EB8" w14:textId="3D2A6B29" w:rsidR="00C31010" w:rsidRDefault="00C31010" w:rsidP="008858E1">
      <w:pPr>
        <w:spacing w:line="276" w:lineRule="auto"/>
        <w:rPr>
          <w:ins w:id="138" w:author="Johan Buyck" w:date="2021-04-08T11:30:00Z"/>
          <w:rFonts w:asciiTheme="minorHAnsi" w:hAnsiTheme="minorHAnsi"/>
          <w:sz w:val="22"/>
          <w:szCs w:val="22"/>
          <w:lang w:val="nl-BE"/>
        </w:rPr>
      </w:pPr>
      <w:ins w:id="139" w:author="Johan Buyck" w:date="2021-04-08T11:37:00Z">
        <w:r>
          <w:rPr>
            <w:rFonts w:asciiTheme="minorHAnsi" w:hAnsiTheme="minorHAnsi"/>
            <w:sz w:val="22"/>
            <w:szCs w:val="22"/>
            <w:lang w:val="nl-BE"/>
          </w:rPr>
          <w:t xml:space="preserve">Het </w:t>
        </w:r>
      </w:ins>
      <w:ins w:id="140" w:author="Johan Buyck" w:date="2021-04-08T11:31:00Z">
        <w:r>
          <w:rPr>
            <w:rFonts w:asciiTheme="minorHAnsi" w:hAnsiTheme="minorHAnsi"/>
            <w:sz w:val="22"/>
            <w:szCs w:val="22"/>
            <w:lang w:val="nl-BE"/>
          </w:rPr>
          <w:t xml:space="preserve">Vlaams Kadaster Groeipakket </w:t>
        </w:r>
      </w:ins>
      <w:ins w:id="141" w:author="Johan Buyck" w:date="2021-04-08T11:32:00Z">
        <w:r>
          <w:rPr>
            <w:rFonts w:asciiTheme="minorHAnsi" w:hAnsiTheme="minorHAnsi"/>
            <w:sz w:val="22"/>
            <w:szCs w:val="22"/>
            <w:lang w:val="nl-BE"/>
          </w:rPr>
          <w:t>is</w:t>
        </w:r>
      </w:ins>
      <w:ins w:id="142" w:author="Johan Buyck" w:date="2021-04-08T13:14:00Z">
        <w:r w:rsidR="000B68CE">
          <w:rPr>
            <w:rFonts w:asciiTheme="minorHAnsi" w:hAnsiTheme="minorHAnsi"/>
            <w:sz w:val="22"/>
            <w:szCs w:val="22"/>
            <w:lang w:val="nl-BE"/>
          </w:rPr>
          <w:t xml:space="preserve"> sinds </w:t>
        </w:r>
      </w:ins>
      <w:ins w:id="143" w:author="Johan Buyck" w:date="2021-04-08T13:15:00Z">
        <w:r w:rsidR="000B68CE">
          <w:rPr>
            <w:rFonts w:asciiTheme="minorHAnsi" w:hAnsiTheme="minorHAnsi"/>
            <w:sz w:val="22"/>
            <w:szCs w:val="22"/>
            <w:lang w:val="nl-BE"/>
          </w:rPr>
          <w:t>01/01/2019</w:t>
        </w:r>
      </w:ins>
      <w:ins w:id="144" w:author="Johan Buyck" w:date="2021-04-08T11:32:00Z">
        <w:r>
          <w:rPr>
            <w:rFonts w:asciiTheme="minorHAnsi" w:hAnsiTheme="minorHAnsi"/>
            <w:sz w:val="22"/>
            <w:szCs w:val="22"/>
            <w:lang w:val="nl-BE"/>
          </w:rPr>
          <w:t xml:space="preserve"> </w:t>
        </w:r>
      </w:ins>
      <w:ins w:id="145" w:author="Johan Buyck" w:date="2021-04-08T11:37:00Z">
        <w:r>
          <w:rPr>
            <w:rFonts w:asciiTheme="minorHAnsi" w:hAnsiTheme="minorHAnsi"/>
            <w:sz w:val="22"/>
            <w:szCs w:val="22"/>
            <w:lang w:val="nl-BE"/>
          </w:rPr>
          <w:t>de gekwalificeerde bron voor alle gegevens inzake het Groeipakket</w:t>
        </w:r>
      </w:ins>
      <w:ins w:id="146" w:author="Johan Buyck" w:date="2021-04-08T11:39:00Z">
        <w:r>
          <w:rPr>
            <w:rFonts w:asciiTheme="minorHAnsi" w:hAnsiTheme="minorHAnsi"/>
            <w:sz w:val="22"/>
            <w:szCs w:val="22"/>
            <w:lang w:val="nl-BE"/>
          </w:rPr>
          <w:t xml:space="preserve"> (= Vlaams</w:t>
        </w:r>
      </w:ins>
      <w:ins w:id="147" w:author="Johan Buyck" w:date="2021-04-08T11:41:00Z">
        <w:r>
          <w:rPr>
            <w:rFonts w:asciiTheme="minorHAnsi" w:hAnsiTheme="minorHAnsi"/>
            <w:sz w:val="22"/>
            <w:szCs w:val="22"/>
            <w:lang w:val="nl-BE"/>
          </w:rPr>
          <w:t>e kinderbijslag</w:t>
        </w:r>
      </w:ins>
      <w:ins w:id="148" w:author="Johan Buyck" w:date="2021-04-08T11:39:00Z">
        <w:r>
          <w:rPr>
            <w:rFonts w:asciiTheme="minorHAnsi" w:hAnsiTheme="minorHAnsi"/>
            <w:sz w:val="22"/>
            <w:szCs w:val="22"/>
            <w:lang w:val="nl-BE"/>
          </w:rPr>
          <w:t>)</w:t>
        </w:r>
      </w:ins>
      <w:ins w:id="149" w:author="Johan Buyck" w:date="2021-04-08T11:41:00Z">
        <w:r>
          <w:rPr>
            <w:rFonts w:asciiTheme="minorHAnsi" w:hAnsiTheme="minorHAnsi"/>
            <w:sz w:val="22"/>
            <w:szCs w:val="22"/>
            <w:lang w:val="nl-BE"/>
          </w:rPr>
          <w:t xml:space="preserve"> en bevat </w:t>
        </w:r>
      </w:ins>
      <w:ins w:id="150" w:author="Johan Buyck" w:date="2021-04-08T11:43:00Z">
        <w:r w:rsidR="003D5199">
          <w:rPr>
            <w:rFonts w:asciiTheme="minorHAnsi" w:hAnsiTheme="minorHAnsi"/>
            <w:sz w:val="22"/>
            <w:szCs w:val="22"/>
            <w:lang w:val="nl-BE"/>
          </w:rPr>
          <w:t xml:space="preserve">gegevens inzake </w:t>
        </w:r>
      </w:ins>
      <w:ins w:id="151" w:author="Johan Buyck" w:date="2021-04-08T11:44:00Z">
        <w:r w:rsidR="003D5199">
          <w:rPr>
            <w:rFonts w:asciiTheme="minorHAnsi" w:hAnsiTheme="minorHAnsi"/>
            <w:sz w:val="22"/>
            <w:szCs w:val="22"/>
            <w:lang w:val="nl-BE"/>
          </w:rPr>
          <w:t>alle 1,5 miljoen kinderen die in Vlaanderen zijn gedomicilieerd en zo recht openen op</w:t>
        </w:r>
      </w:ins>
      <w:ins w:id="152" w:author="Johan Buyck" w:date="2021-04-08T11:45:00Z">
        <w:r w:rsidR="003D5199">
          <w:rPr>
            <w:rFonts w:asciiTheme="minorHAnsi" w:hAnsiTheme="minorHAnsi"/>
            <w:sz w:val="22"/>
            <w:szCs w:val="22"/>
            <w:lang w:val="nl-BE"/>
          </w:rPr>
          <w:t xml:space="preserve"> de </w:t>
        </w:r>
        <w:r w:rsidR="003D5199" w:rsidRPr="003D5199">
          <w:rPr>
            <w:rFonts w:asciiTheme="minorHAnsi" w:hAnsiTheme="minorHAnsi"/>
            <w:sz w:val="22"/>
            <w:szCs w:val="22"/>
            <w:lang w:val="nl-BE"/>
          </w:rPr>
          <w:t>drie vormen van ‘toelagen in het kader van het gezinsbeleid’</w:t>
        </w:r>
      </w:ins>
      <w:ins w:id="153" w:author="Johan Buyck" w:date="2021-04-08T11:44:00Z">
        <w:r w:rsidR="003D5199">
          <w:rPr>
            <w:rFonts w:asciiTheme="minorHAnsi" w:hAnsiTheme="minorHAnsi"/>
            <w:sz w:val="22"/>
            <w:szCs w:val="22"/>
            <w:lang w:val="nl-BE"/>
          </w:rPr>
          <w:t xml:space="preserve"> </w:t>
        </w:r>
      </w:ins>
      <w:ins w:id="154" w:author="Johan Buyck" w:date="2021-04-08T11:45:00Z">
        <w:r w:rsidR="003D5199">
          <w:rPr>
            <w:rFonts w:asciiTheme="minorHAnsi" w:hAnsiTheme="minorHAnsi"/>
            <w:sz w:val="22"/>
            <w:szCs w:val="22"/>
            <w:lang w:val="nl-BE"/>
          </w:rPr>
          <w:t xml:space="preserve">die deel uitmaken van het </w:t>
        </w:r>
      </w:ins>
      <w:ins w:id="155" w:author="Johan Buyck" w:date="2021-04-08T11:44:00Z">
        <w:r w:rsidR="003D5199">
          <w:rPr>
            <w:rFonts w:asciiTheme="minorHAnsi" w:hAnsiTheme="minorHAnsi"/>
            <w:sz w:val="22"/>
            <w:szCs w:val="22"/>
            <w:lang w:val="nl-BE"/>
          </w:rPr>
          <w:t xml:space="preserve">Groeipakket. </w:t>
        </w:r>
      </w:ins>
      <w:ins w:id="156" w:author="Johan Buyck" w:date="2021-04-08T13:44:00Z">
        <w:r w:rsidR="00AC50DC">
          <w:rPr>
            <w:rFonts w:asciiTheme="minorHAnsi" w:hAnsiTheme="minorHAnsi"/>
            <w:sz w:val="22"/>
            <w:szCs w:val="22"/>
            <w:lang w:val="nl-BE"/>
          </w:rPr>
          <w:t xml:space="preserve">Deze bron is niet alleen van onmisbare waarde voor de instellingen bevoegd voor Groeipakket, Opgroeien regie en VUTG, maar ook </w:t>
        </w:r>
      </w:ins>
      <w:ins w:id="157" w:author="Johan Buyck" w:date="2021-04-08T13:45:00Z">
        <w:r w:rsidR="00AC50DC">
          <w:rPr>
            <w:rFonts w:asciiTheme="minorHAnsi" w:hAnsiTheme="minorHAnsi"/>
            <w:sz w:val="22"/>
            <w:szCs w:val="22"/>
            <w:lang w:val="nl-BE"/>
          </w:rPr>
          <w:t>voor andere Vlaamse en federale instellingen die op basis van deze</w:t>
        </w:r>
      </w:ins>
      <w:ins w:id="158" w:author="Johan Buyck" w:date="2021-04-08T13:46:00Z">
        <w:r w:rsidR="00AC50DC">
          <w:rPr>
            <w:rFonts w:asciiTheme="minorHAnsi" w:hAnsiTheme="minorHAnsi"/>
            <w:sz w:val="22"/>
            <w:szCs w:val="22"/>
            <w:lang w:val="nl-BE"/>
          </w:rPr>
          <w:t xml:space="preserve"> gekwalificeerde</w:t>
        </w:r>
      </w:ins>
      <w:ins w:id="159" w:author="Johan Buyck" w:date="2021-04-08T13:45:00Z">
        <w:r w:rsidR="00AC50DC">
          <w:rPr>
            <w:rFonts w:asciiTheme="minorHAnsi" w:hAnsiTheme="minorHAnsi"/>
            <w:sz w:val="22"/>
            <w:szCs w:val="22"/>
            <w:lang w:val="nl-BE"/>
          </w:rPr>
          <w:t xml:space="preserve"> gegevens</w:t>
        </w:r>
      </w:ins>
      <w:ins w:id="160" w:author="Johan Buyck" w:date="2021-04-08T13:46:00Z">
        <w:r w:rsidR="00AC50DC">
          <w:rPr>
            <w:rFonts w:asciiTheme="minorHAnsi" w:hAnsiTheme="minorHAnsi"/>
            <w:sz w:val="22"/>
            <w:szCs w:val="22"/>
            <w:lang w:val="nl-BE"/>
          </w:rPr>
          <w:t xml:space="preserve"> hun wetgeving en bijhorende bevoegdheden op een </w:t>
        </w:r>
        <w:r w:rsidR="00AC50DC">
          <w:rPr>
            <w:rFonts w:asciiTheme="minorHAnsi" w:hAnsiTheme="minorHAnsi"/>
            <w:sz w:val="22"/>
            <w:szCs w:val="22"/>
            <w:lang w:val="nl-BE"/>
          </w:rPr>
          <w:lastRenderedPageBreak/>
          <w:t>gea</w:t>
        </w:r>
      </w:ins>
      <w:ins w:id="161" w:author="Johan Buyck" w:date="2021-04-08T13:47:00Z">
        <w:r w:rsidR="00AC50DC">
          <w:rPr>
            <w:rFonts w:asciiTheme="minorHAnsi" w:hAnsiTheme="minorHAnsi"/>
            <w:sz w:val="22"/>
            <w:szCs w:val="22"/>
            <w:lang w:val="nl-BE"/>
          </w:rPr>
          <w:t>utomatiseerde wijze</w:t>
        </w:r>
      </w:ins>
      <w:ins w:id="162" w:author="Johan Buyck" w:date="2021-04-08T13:46:00Z">
        <w:r w:rsidR="00AC50DC">
          <w:rPr>
            <w:rFonts w:asciiTheme="minorHAnsi" w:hAnsiTheme="minorHAnsi"/>
            <w:sz w:val="22"/>
            <w:szCs w:val="22"/>
            <w:lang w:val="nl-BE"/>
          </w:rPr>
          <w:t xml:space="preserve"> kunnen </w:t>
        </w:r>
      </w:ins>
      <w:ins w:id="163" w:author="Johan Buyck" w:date="2021-04-08T13:47:00Z">
        <w:r w:rsidR="00AC50DC">
          <w:rPr>
            <w:rFonts w:asciiTheme="minorHAnsi" w:hAnsiTheme="minorHAnsi"/>
            <w:sz w:val="22"/>
            <w:szCs w:val="22"/>
            <w:lang w:val="nl-BE"/>
          </w:rPr>
          <w:t>opvolgen</w:t>
        </w:r>
      </w:ins>
      <w:ins w:id="164" w:author="Johan Buyck" w:date="2021-04-08T13:51:00Z">
        <w:r w:rsidR="00AC50DC">
          <w:rPr>
            <w:rFonts w:asciiTheme="minorHAnsi" w:hAnsiTheme="minorHAnsi"/>
            <w:sz w:val="22"/>
            <w:szCs w:val="22"/>
            <w:lang w:val="nl-BE"/>
          </w:rPr>
          <w:t xml:space="preserve"> (zonder tussenkomst van de burger)</w:t>
        </w:r>
      </w:ins>
      <w:ins w:id="165" w:author="Johan Buyck" w:date="2021-04-08T13:47:00Z">
        <w:r w:rsidR="00AC50DC">
          <w:rPr>
            <w:rFonts w:asciiTheme="minorHAnsi" w:hAnsiTheme="minorHAnsi"/>
            <w:sz w:val="22"/>
            <w:szCs w:val="22"/>
            <w:lang w:val="nl-BE"/>
          </w:rPr>
          <w:t xml:space="preserve">. </w:t>
        </w:r>
      </w:ins>
      <w:ins w:id="166" w:author="Johan Buyck" w:date="2021-04-08T13:49:00Z">
        <w:r w:rsidR="00AC50DC">
          <w:rPr>
            <w:rFonts w:asciiTheme="minorHAnsi" w:hAnsiTheme="minorHAnsi"/>
            <w:sz w:val="22"/>
            <w:szCs w:val="22"/>
            <w:lang w:val="nl-BE"/>
          </w:rPr>
          <w:t>Via MijnBu</w:t>
        </w:r>
      </w:ins>
      <w:ins w:id="167" w:author="Johan Buyck" w:date="2021-04-08T13:50:00Z">
        <w:r w:rsidR="00AC50DC">
          <w:rPr>
            <w:rFonts w:asciiTheme="minorHAnsi" w:hAnsiTheme="minorHAnsi"/>
            <w:sz w:val="22"/>
            <w:szCs w:val="22"/>
            <w:lang w:val="nl-BE"/>
          </w:rPr>
          <w:t xml:space="preserve">rgerprofiel kunnen ook de begunstigden Groeipakket op basis van het Vlaams Kadaster Groeipakket op een eenvoudige en elektronisch wijze hun recht en betaling Groeipakket </w:t>
        </w:r>
      </w:ins>
      <w:ins w:id="168" w:author="Johan Buyck" w:date="2021-04-08T13:51:00Z">
        <w:r w:rsidR="00AC50DC">
          <w:rPr>
            <w:rFonts w:asciiTheme="minorHAnsi" w:hAnsiTheme="minorHAnsi"/>
            <w:sz w:val="22"/>
            <w:szCs w:val="22"/>
            <w:lang w:val="nl-BE"/>
          </w:rPr>
          <w:t>opvolgen.</w:t>
        </w:r>
      </w:ins>
    </w:p>
    <w:p w14:paraId="586BB256" w14:textId="05B74AE1" w:rsidR="00C31010" w:rsidRDefault="00C31010" w:rsidP="008858E1">
      <w:pPr>
        <w:spacing w:line="276" w:lineRule="auto"/>
        <w:rPr>
          <w:ins w:id="169" w:author="Johan Buyck" w:date="2021-04-08T13:14:00Z"/>
          <w:rFonts w:asciiTheme="minorHAnsi" w:hAnsiTheme="minorHAnsi"/>
          <w:sz w:val="22"/>
          <w:szCs w:val="22"/>
          <w:lang w:val="nl-BE"/>
        </w:rPr>
      </w:pPr>
    </w:p>
    <w:p w14:paraId="63C04CEA" w14:textId="77777777" w:rsidR="000B68CE" w:rsidRDefault="000B68CE" w:rsidP="008858E1">
      <w:pPr>
        <w:spacing w:line="276" w:lineRule="auto"/>
        <w:rPr>
          <w:rFonts w:asciiTheme="minorHAnsi" w:hAnsiTheme="minorHAnsi"/>
          <w:sz w:val="22"/>
          <w:szCs w:val="22"/>
          <w:lang w:val="nl-BE"/>
        </w:rPr>
      </w:pPr>
    </w:p>
    <w:p w14:paraId="1B485408" w14:textId="77777777" w:rsidR="00370BC2" w:rsidRDefault="00370BC2" w:rsidP="008858E1">
      <w:pPr>
        <w:spacing w:before="60" w:after="60" w:line="276" w:lineRule="auto"/>
        <w:contextualSpacing/>
        <w:jc w:val="both"/>
        <w:rPr>
          <w:rFonts w:asciiTheme="minorHAnsi" w:hAnsiTheme="minorHAnsi" w:cstheme="minorHAnsi"/>
          <w:sz w:val="22"/>
          <w:szCs w:val="22"/>
          <w:lang w:val="nl-BE"/>
        </w:rPr>
      </w:pPr>
      <w:bookmarkStart w:id="170" w:name="_Hlk40780120"/>
      <w:r>
        <w:rPr>
          <w:rFonts w:asciiTheme="minorHAnsi" w:hAnsiTheme="minorHAnsi" w:cstheme="minorHAnsi"/>
          <w:sz w:val="22"/>
          <w:szCs w:val="22"/>
          <w:lang w:val="nl-BE"/>
        </w:rPr>
        <w:t>Waarom is het belangrijk dat deze bron erkend wordt?</w:t>
      </w:r>
    </w:p>
    <w:p w14:paraId="40CC6C1B"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Eén officiële versie</w:t>
      </w:r>
    </w:p>
    <w:p w14:paraId="7D5C204C"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Gecentraliseerde verbeteringen</w:t>
      </w:r>
    </w:p>
    <w:p w14:paraId="524FF14E"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Gecentraliseerde toevoegingen</w:t>
      </w:r>
    </w:p>
    <w:p w14:paraId="5FE9142D"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Contactpunt voor suggesties of opmerkingen</w:t>
      </w:r>
      <w:bookmarkEnd w:id="170"/>
    </w:p>
    <w:p w14:paraId="5DCD5649" w14:textId="77777777" w:rsidR="00370BC2" w:rsidRPr="00BA7E8F" w:rsidRDefault="00370BC2" w:rsidP="00BA7E8F">
      <w:pPr>
        <w:rPr>
          <w:rFonts w:asciiTheme="minorHAnsi" w:hAnsiTheme="minorHAnsi"/>
          <w:sz w:val="22"/>
          <w:szCs w:val="22"/>
          <w:lang w:val="nl-BE"/>
        </w:rPr>
      </w:pPr>
    </w:p>
    <w:p w14:paraId="1266BAF8" w14:textId="57FB29C5" w:rsidR="00BD2A95" w:rsidRDefault="00BD2A95" w:rsidP="00BD2A95">
      <w:pPr>
        <w:pStyle w:val="Kop1"/>
        <w:rPr>
          <w:lang w:val="nl-BE"/>
        </w:rPr>
      </w:pPr>
      <w:r>
        <w:rPr>
          <w:lang w:val="nl-BE"/>
        </w:rPr>
        <w:t>Gebruikers</w:t>
      </w:r>
    </w:p>
    <w:p w14:paraId="2E72E4CD" w14:textId="55E632B0" w:rsidR="00BA7E8F" w:rsidRDefault="0025036D" w:rsidP="00BA7E8F">
      <w:pPr>
        <w:rPr>
          <w:ins w:id="171" w:author="Johan Buyck" w:date="2021-04-08T10:28:00Z"/>
          <w:rFonts w:asciiTheme="minorHAnsi" w:hAnsiTheme="minorHAnsi"/>
          <w:sz w:val="22"/>
          <w:szCs w:val="22"/>
          <w:lang w:val="nl-BE"/>
        </w:rPr>
      </w:pPr>
      <w:del w:id="172" w:author="Johan Buyck" w:date="2021-04-08T11:26:00Z">
        <w:r w:rsidRPr="0025036D" w:rsidDel="00ED0B1F">
          <w:rPr>
            <w:rFonts w:asciiTheme="minorHAnsi" w:hAnsiTheme="minorHAnsi"/>
            <w:sz w:val="22"/>
            <w:szCs w:val="22"/>
            <w:highlight w:val="yellow"/>
            <w:lang w:val="nl-BE"/>
          </w:rPr>
          <w:delText>In te vullen</w:delText>
        </w:r>
      </w:del>
    </w:p>
    <w:p w14:paraId="428857F9" w14:textId="77777777" w:rsidR="00C46285" w:rsidRDefault="00C46285" w:rsidP="00BA7E8F">
      <w:pPr>
        <w:rPr>
          <w:ins w:id="173" w:author="Johan Buyck" w:date="2021-04-08T10:28:00Z"/>
          <w:rFonts w:asciiTheme="minorHAnsi" w:hAnsiTheme="minorHAnsi"/>
          <w:sz w:val="22"/>
          <w:szCs w:val="22"/>
          <w:lang w:val="nl-BE"/>
        </w:rPr>
      </w:pPr>
    </w:p>
    <w:p w14:paraId="52B316D2" w14:textId="71F5961B" w:rsidR="00EB5D8F" w:rsidRDefault="00EB5D8F" w:rsidP="00BA7E8F">
      <w:pPr>
        <w:rPr>
          <w:ins w:id="174" w:author="Johan Buyck" w:date="2021-04-08T10:28:00Z"/>
          <w:rFonts w:asciiTheme="minorHAnsi" w:hAnsiTheme="minorHAnsi"/>
          <w:sz w:val="22"/>
          <w:szCs w:val="22"/>
          <w:lang w:val="nl-BE"/>
        </w:rPr>
      </w:pPr>
      <w:ins w:id="175" w:author="Johan Buyck" w:date="2021-04-08T10:28:00Z">
        <w:r>
          <w:rPr>
            <w:rFonts w:asciiTheme="minorHAnsi" w:hAnsiTheme="minorHAnsi"/>
            <w:sz w:val="22"/>
            <w:szCs w:val="22"/>
            <w:lang w:val="nl-BE"/>
          </w:rPr>
          <w:t>Opgroeien</w:t>
        </w:r>
      </w:ins>
      <w:ins w:id="176" w:author="Johan Buyck" w:date="2021-04-08T11:26:00Z">
        <w:r w:rsidR="00ED0B1F">
          <w:rPr>
            <w:rFonts w:asciiTheme="minorHAnsi" w:hAnsiTheme="minorHAnsi"/>
            <w:sz w:val="22"/>
            <w:szCs w:val="22"/>
            <w:lang w:val="nl-BE"/>
          </w:rPr>
          <w:t xml:space="preserve"> regie</w:t>
        </w:r>
      </w:ins>
    </w:p>
    <w:p w14:paraId="38E0CE0A" w14:textId="3A8456D8" w:rsidR="00EB5D8F" w:rsidRDefault="00EB5D8F" w:rsidP="00BA7E8F">
      <w:pPr>
        <w:rPr>
          <w:ins w:id="177" w:author="Johan Buyck" w:date="2021-04-08T10:28:00Z"/>
          <w:rFonts w:asciiTheme="minorHAnsi" w:hAnsiTheme="minorHAnsi"/>
          <w:sz w:val="22"/>
          <w:szCs w:val="22"/>
          <w:lang w:val="nl-BE"/>
        </w:rPr>
      </w:pPr>
      <w:ins w:id="178" w:author="Johan Buyck" w:date="2021-04-08T10:28:00Z">
        <w:r>
          <w:rPr>
            <w:rFonts w:asciiTheme="minorHAnsi" w:hAnsiTheme="minorHAnsi"/>
            <w:sz w:val="22"/>
            <w:szCs w:val="22"/>
            <w:lang w:val="nl-BE"/>
          </w:rPr>
          <w:t>VUTG</w:t>
        </w:r>
      </w:ins>
    </w:p>
    <w:p w14:paraId="7F1549F6" w14:textId="190C0986" w:rsidR="00C46285" w:rsidRDefault="00C46285" w:rsidP="00BA7E8F">
      <w:pPr>
        <w:rPr>
          <w:ins w:id="179" w:author="Johan Buyck" w:date="2021-04-08T13:38:00Z"/>
          <w:rFonts w:asciiTheme="minorHAnsi" w:hAnsiTheme="minorHAnsi"/>
          <w:sz w:val="22"/>
          <w:szCs w:val="22"/>
          <w:lang w:val="nl-BE"/>
        </w:rPr>
      </w:pPr>
      <w:ins w:id="180" w:author="Johan Buyck" w:date="2021-04-08T13:38:00Z">
        <w:r>
          <w:rPr>
            <w:rFonts w:asciiTheme="minorHAnsi" w:hAnsiTheme="minorHAnsi"/>
            <w:sz w:val="22"/>
            <w:szCs w:val="22"/>
            <w:lang w:val="nl-BE"/>
          </w:rPr>
          <w:t>MijnBurgerprofiel</w:t>
        </w:r>
      </w:ins>
    </w:p>
    <w:p w14:paraId="02047556" w14:textId="5D78D1CB" w:rsidR="00EB5D8F" w:rsidRDefault="00EB5D8F" w:rsidP="00BA7E8F">
      <w:pPr>
        <w:rPr>
          <w:ins w:id="181" w:author="Johan Buyck" w:date="2021-04-08T10:29:00Z"/>
          <w:rFonts w:asciiTheme="minorHAnsi" w:hAnsiTheme="minorHAnsi"/>
          <w:sz w:val="22"/>
          <w:szCs w:val="22"/>
          <w:lang w:val="nl-BE"/>
        </w:rPr>
      </w:pPr>
      <w:proofErr w:type="spellStart"/>
      <w:ins w:id="182" w:author="Johan Buyck" w:date="2021-04-08T10:28:00Z">
        <w:r>
          <w:rPr>
            <w:rFonts w:asciiTheme="minorHAnsi" w:hAnsiTheme="minorHAnsi"/>
            <w:sz w:val="22"/>
            <w:szCs w:val="22"/>
            <w:lang w:val="nl-BE"/>
          </w:rPr>
          <w:t>Orin</w:t>
        </w:r>
      </w:ins>
      <w:ins w:id="183" w:author="Johan Buyck" w:date="2021-04-08T10:29:00Z">
        <w:r>
          <w:rPr>
            <w:rFonts w:asciiTheme="minorHAnsi" w:hAnsiTheme="minorHAnsi"/>
            <w:sz w:val="22"/>
            <w:szCs w:val="22"/>
            <w:lang w:val="nl-BE"/>
          </w:rPr>
          <w:t>t</w:t>
        </w:r>
        <w:proofErr w:type="spellEnd"/>
      </w:ins>
    </w:p>
    <w:p w14:paraId="25E09BB8" w14:textId="5D906317" w:rsidR="00EB5D8F" w:rsidRDefault="00EB5D8F" w:rsidP="00BA7E8F">
      <w:pPr>
        <w:rPr>
          <w:ins w:id="184" w:author="Johan Buyck" w:date="2021-04-08T11:17:00Z"/>
          <w:rFonts w:asciiTheme="minorHAnsi" w:hAnsiTheme="minorHAnsi"/>
          <w:sz w:val="22"/>
          <w:szCs w:val="22"/>
          <w:lang w:val="nl-BE"/>
        </w:rPr>
      </w:pPr>
      <w:ins w:id="185" w:author="Johan Buyck" w:date="2021-04-08T10:29:00Z">
        <w:r>
          <w:rPr>
            <w:rFonts w:asciiTheme="minorHAnsi" w:hAnsiTheme="minorHAnsi"/>
            <w:sz w:val="22"/>
            <w:szCs w:val="22"/>
            <w:lang w:val="nl-BE"/>
          </w:rPr>
          <w:t>VSMW</w:t>
        </w:r>
      </w:ins>
    </w:p>
    <w:p w14:paraId="3DB05F41" w14:textId="4807C870" w:rsidR="00EB5D8F" w:rsidRDefault="00B46C68" w:rsidP="00BA7E8F">
      <w:pPr>
        <w:rPr>
          <w:ins w:id="186" w:author="Johan Buyck" w:date="2021-04-08T10:29:00Z"/>
          <w:rFonts w:asciiTheme="minorHAnsi" w:hAnsiTheme="minorHAnsi"/>
          <w:sz w:val="22"/>
          <w:szCs w:val="22"/>
          <w:lang w:val="nl-BE"/>
        </w:rPr>
      </w:pPr>
      <w:ins w:id="187" w:author="Johan Buyck" w:date="2021-04-08T11:17:00Z">
        <w:r>
          <w:rPr>
            <w:rFonts w:asciiTheme="minorHAnsi" w:hAnsiTheme="minorHAnsi"/>
            <w:sz w:val="22"/>
            <w:szCs w:val="22"/>
            <w:lang w:val="nl-BE"/>
          </w:rPr>
          <w:t>Vlaams Woningfonds</w:t>
        </w:r>
      </w:ins>
    </w:p>
    <w:p w14:paraId="6D99F683" w14:textId="729E7A1B" w:rsidR="00EB5D8F" w:rsidRDefault="00EB5D8F" w:rsidP="00BA7E8F">
      <w:pPr>
        <w:rPr>
          <w:ins w:id="188" w:author="Johan Buyck" w:date="2021-04-08T10:29:00Z"/>
          <w:rFonts w:asciiTheme="minorHAnsi" w:hAnsiTheme="minorHAnsi"/>
          <w:sz w:val="22"/>
          <w:szCs w:val="22"/>
          <w:lang w:val="nl-BE"/>
        </w:rPr>
      </w:pPr>
      <w:proofErr w:type="spellStart"/>
      <w:ins w:id="189" w:author="Johan Buyck" w:date="2021-04-08T10:29:00Z">
        <w:r>
          <w:rPr>
            <w:rFonts w:asciiTheme="minorHAnsi" w:hAnsiTheme="minorHAnsi"/>
            <w:sz w:val="22"/>
            <w:szCs w:val="22"/>
            <w:lang w:val="nl-BE"/>
          </w:rPr>
          <w:t>Federis</w:t>
        </w:r>
        <w:proofErr w:type="spellEnd"/>
      </w:ins>
    </w:p>
    <w:p w14:paraId="44BF5BFD" w14:textId="504A9F21" w:rsidR="00EB5D8F" w:rsidRDefault="00EB5D8F" w:rsidP="00BA7E8F">
      <w:pPr>
        <w:rPr>
          <w:ins w:id="190" w:author="Johan Buyck" w:date="2021-04-08T10:30:00Z"/>
          <w:rFonts w:asciiTheme="minorHAnsi" w:hAnsiTheme="minorHAnsi"/>
          <w:sz w:val="22"/>
          <w:szCs w:val="22"/>
          <w:lang w:val="nl-BE"/>
        </w:rPr>
      </w:pPr>
      <w:ins w:id="191" w:author="Johan Buyck" w:date="2021-04-08T10:30:00Z">
        <w:r>
          <w:rPr>
            <w:rFonts w:asciiTheme="minorHAnsi" w:hAnsiTheme="minorHAnsi"/>
            <w:sz w:val="22"/>
            <w:szCs w:val="22"/>
            <w:lang w:val="nl-BE"/>
          </w:rPr>
          <w:t>Federale Pensioendienst</w:t>
        </w:r>
      </w:ins>
    </w:p>
    <w:p w14:paraId="59C79E7C" w14:textId="5DFD40D4" w:rsidR="00EB5D8F" w:rsidRDefault="00EB5D8F" w:rsidP="00BA7E8F">
      <w:pPr>
        <w:rPr>
          <w:ins w:id="192" w:author="Johan Buyck" w:date="2021-04-08T10:30:00Z"/>
          <w:rFonts w:asciiTheme="minorHAnsi" w:hAnsiTheme="minorHAnsi"/>
          <w:sz w:val="22"/>
          <w:szCs w:val="22"/>
          <w:lang w:val="nl-BE"/>
        </w:rPr>
      </w:pPr>
      <w:ins w:id="193" w:author="Johan Buyck" w:date="2021-04-08T10:30:00Z">
        <w:r>
          <w:rPr>
            <w:rFonts w:asciiTheme="minorHAnsi" w:hAnsiTheme="minorHAnsi"/>
            <w:sz w:val="22"/>
            <w:szCs w:val="22"/>
            <w:lang w:val="nl-BE"/>
          </w:rPr>
          <w:t>POD Maatschappelijke Integratie</w:t>
        </w:r>
      </w:ins>
      <w:ins w:id="194" w:author="Johan Buyck" w:date="2021-04-08T11:18:00Z">
        <w:r w:rsidR="00B46C68">
          <w:rPr>
            <w:rFonts w:asciiTheme="minorHAnsi" w:hAnsiTheme="minorHAnsi"/>
            <w:sz w:val="22"/>
            <w:szCs w:val="22"/>
            <w:lang w:val="nl-BE"/>
          </w:rPr>
          <w:t xml:space="preserve"> - O</w:t>
        </w:r>
      </w:ins>
      <w:ins w:id="195" w:author="Johan Buyck" w:date="2021-04-08T11:26:00Z">
        <w:r w:rsidR="00ED0B1F">
          <w:rPr>
            <w:rFonts w:asciiTheme="minorHAnsi" w:hAnsiTheme="minorHAnsi"/>
            <w:sz w:val="22"/>
            <w:szCs w:val="22"/>
            <w:lang w:val="nl-BE"/>
          </w:rPr>
          <w:t>C</w:t>
        </w:r>
      </w:ins>
      <w:ins w:id="196" w:author="Johan Buyck" w:date="2021-04-08T11:18:00Z">
        <w:r w:rsidR="00B46C68">
          <w:rPr>
            <w:rFonts w:asciiTheme="minorHAnsi" w:hAnsiTheme="minorHAnsi"/>
            <w:sz w:val="22"/>
            <w:szCs w:val="22"/>
            <w:lang w:val="nl-BE"/>
          </w:rPr>
          <w:t>MW</w:t>
        </w:r>
      </w:ins>
    </w:p>
    <w:p w14:paraId="1707EE0C" w14:textId="282400B2" w:rsidR="00EB5D8F" w:rsidRPr="00BA7E8F" w:rsidRDefault="00EB5D8F" w:rsidP="00BA7E8F">
      <w:pPr>
        <w:rPr>
          <w:rFonts w:asciiTheme="minorHAnsi" w:hAnsiTheme="minorHAnsi"/>
          <w:sz w:val="22"/>
          <w:szCs w:val="22"/>
          <w:lang w:val="nl-BE"/>
        </w:rPr>
      </w:pPr>
      <w:ins w:id="197" w:author="Johan Buyck" w:date="2021-04-08T10:30:00Z">
        <w:r>
          <w:rPr>
            <w:rFonts w:asciiTheme="minorHAnsi" w:hAnsiTheme="minorHAnsi"/>
            <w:sz w:val="22"/>
            <w:szCs w:val="22"/>
            <w:lang w:val="nl-BE"/>
          </w:rPr>
          <w:t>FOD Sociale Zekerheid</w:t>
        </w:r>
      </w:ins>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D26B3F">
        <w:rPr>
          <w:rFonts w:asciiTheme="minorHAnsi" w:hAnsiTheme="minorHAnsi" w:cstheme="minorHAnsi"/>
          <w:sz w:val="22"/>
          <w:szCs w:val="22"/>
          <w:lang w:val="nl-BE"/>
        </w:rPr>
        <w:t xml:space="preserve">De werkgroep </w:t>
      </w:r>
      <w:r w:rsidR="00275BF9" w:rsidRPr="00D26B3F">
        <w:rPr>
          <w:rFonts w:asciiTheme="minorHAnsi" w:hAnsiTheme="minorHAnsi" w:cstheme="minorHAnsi"/>
          <w:sz w:val="22"/>
          <w:szCs w:val="22"/>
          <w:lang w:val="nl-BE"/>
        </w:rPr>
        <w:t>concludeert</w:t>
      </w:r>
      <w:r w:rsidRPr="00D26B3F">
        <w:rPr>
          <w:rFonts w:asciiTheme="minorHAnsi" w:hAnsiTheme="minorHAnsi" w:cstheme="minorHAnsi"/>
          <w:sz w:val="22"/>
          <w:szCs w:val="22"/>
          <w:lang w:val="nl-BE"/>
        </w:rPr>
        <w:t xml:space="preserve"> dat de voorgelegde bron aan alle voorwaarden</w:t>
      </w:r>
      <w:r w:rsidR="006B44E9" w:rsidRPr="00D26B3F">
        <w:rPr>
          <w:rFonts w:asciiTheme="minorHAnsi" w:hAnsiTheme="minorHAnsi" w:cstheme="minorHAnsi"/>
          <w:sz w:val="22"/>
          <w:szCs w:val="22"/>
          <w:lang w:val="nl-BE"/>
        </w:rPr>
        <w:t>, bepaald in het besluit van de Vlaamse Regering van 15 mei 2009,</w:t>
      </w:r>
      <w:r w:rsidRPr="00D26B3F">
        <w:rPr>
          <w:rFonts w:asciiTheme="minorHAnsi" w:hAnsiTheme="minorHAnsi" w:cstheme="minorHAnsi"/>
          <w:sz w:val="22"/>
          <w:szCs w:val="22"/>
          <w:lang w:val="nl-BE"/>
        </w:rPr>
        <w:t xml:space="preserve"> voldoet om tot erkenning over te gaan.</w:t>
      </w:r>
      <w:r w:rsidR="00410C23" w:rsidRPr="00D26B3F">
        <w:t xml:space="preserve"> </w:t>
      </w:r>
      <w:r w:rsidR="00C75E7D" w:rsidRPr="00D26B3F">
        <w:rPr>
          <w:rFonts w:asciiTheme="minorHAnsi" w:hAnsiTheme="minorHAnsi" w:cstheme="minorHAnsi"/>
          <w:sz w:val="22"/>
          <w:szCs w:val="22"/>
          <w:lang w:val="nl-BE"/>
        </w:rPr>
        <w:t>Zie verder</w:t>
      </w:r>
      <w:r w:rsidR="00410C23" w:rsidRPr="00D26B3F">
        <w:rPr>
          <w:rFonts w:asciiTheme="minorHAnsi" w:hAnsiTheme="minorHAnsi" w:cstheme="minorHAnsi"/>
          <w:sz w:val="22"/>
          <w:szCs w:val="22"/>
          <w:lang w:val="nl-BE"/>
        </w:rPr>
        <w:t xml:space="preserve"> punt </w:t>
      </w:r>
      <w:r w:rsidR="003B3DC1" w:rsidRPr="00D26B3F">
        <w:rPr>
          <w:rFonts w:asciiTheme="minorHAnsi" w:hAnsiTheme="minorHAnsi" w:cstheme="minorHAnsi"/>
          <w:sz w:val="22"/>
          <w:szCs w:val="22"/>
          <w:lang w:val="nl-BE"/>
        </w:rPr>
        <w:t>8</w:t>
      </w:r>
      <w:r w:rsidR="00410C23" w:rsidRPr="00D26B3F">
        <w:rPr>
          <w:rFonts w:asciiTheme="minorHAnsi" w:hAnsiTheme="minorHAnsi" w:cstheme="minorHAnsi"/>
          <w:sz w:val="22"/>
          <w:szCs w:val="22"/>
          <w:lang w:val="nl-BE"/>
        </w:rPr>
        <w:t>.</w:t>
      </w:r>
    </w:p>
    <w:p w14:paraId="279E47B9" w14:textId="7DE11727" w:rsidR="00F864AE" w:rsidRDefault="000A43F9" w:rsidP="00F864AE">
      <w:pPr>
        <w:pStyle w:val="Kop1"/>
      </w:pPr>
      <w:r w:rsidRPr="00012D92">
        <w:t>Feedback bronbeheerder</w:t>
      </w:r>
    </w:p>
    <w:p w14:paraId="3F423C70" w14:textId="10AA03EF" w:rsidR="00F864AE" w:rsidRPr="00884C68" w:rsidRDefault="00195761" w:rsidP="00884C68">
      <w:pPr>
        <w:spacing w:line="276" w:lineRule="auto"/>
        <w:jc w:val="both"/>
      </w:pPr>
      <w:r>
        <w:rPr>
          <w:rFonts w:ascii="Calibri" w:hAnsi="Calibri"/>
          <w:sz w:val="22"/>
          <w:szCs w:val="22"/>
          <w:shd w:val="clear" w:color="auto" w:fill="FFFFFF"/>
        </w:rPr>
        <w:t xml:space="preserve">De bronbeheerder liet weten akkoord te gaan met </w:t>
      </w:r>
      <w:r w:rsidR="00C045E5">
        <w:rPr>
          <w:rFonts w:ascii="Calibri" w:hAnsi="Calibri"/>
          <w:sz w:val="22"/>
          <w:szCs w:val="22"/>
          <w:shd w:val="clear" w:color="auto" w:fill="FFFFFF"/>
        </w:rPr>
        <w:t>het verder zetten van het erkenningstraject van deze dataset.</w:t>
      </w:r>
    </w:p>
    <w:p w14:paraId="03522BB4" w14:textId="1B89BE48" w:rsidR="000A43F9" w:rsidRPr="00C73B35" w:rsidRDefault="000A43F9" w:rsidP="00A43904">
      <w:pPr>
        <w:pStyle w:val="Kop1"/>
      </w:pPr>
      <w:r w:rsidRPr="00C73B35">
        <w:t>feedback uit publieke review</w:t>
      </w:r>
    </w:p>
    <w:p w14:paraId="4EAF81ED" w14:textId="0C4245EF" w:rsidR="000A43F9" w:rsidRDefault="000A43F9" w:rsidP="004B40EF">
      <w:pPr>
        <w:spacing w:line="276" w:lineRule="auto"/>
        <w:jc w:val="both"/>
        <w:rPr>
          <w:rFonts w:asciiTheme="minorHAnsi" w:hAnsiTheme="minorHAnsi" w:cstheme="minorHAnsi"/>
          <w:sz w:val="22"/>
          <w:szCs w:val="22"/>
        </w:rPr>
      </w:pPr>
      <w:r w:rsidRPr="008F5960">
        <w:rPr>
          <w:rFonts w:asciiTheme="minorHAnsi" w:hAnsiTheme="minorHAnsi" w:cstheme="minorHAnsi"/>
          <w:sz w:val="22"/>
          <w:szCs w:val="22"/>
          <w:highlight w:val="yellow"/>
        </w:rPr>
        <w:t xml:space="preserve">De publieke review van de betreffende bron </w:t>
      </w:r>
      <w:r w:rsidR="002D3C6A" w:rsidRPr="008F5960">
        <w:rPr>
          <w:rFonts w:asciiTheme="minorHAnsi" w:hAnsiTheme="minorHAnsi" w:cstheme="minorHAnsi"/>
          <w:sz w:val="22"/>
          <w:szCs w:val="22"/>
          <w:highlight w:val="yellow"/>
        </w:rPr>
        <w:t xml:space="preserve">die liep tot </w:t>
      </w:r>
      <w:r w:rsidR="005D6998">
        <w:rPr>
          <w:rFonts w:asciiTheme="minorHAnsi" w:hAnsiTheme="minorHAnsi" w:cstheme="minorHAnsi"/>
          <w:sz w:val="22"/>
          <w:szCs w:val="22"/>
          <w:highlight w:val="yellow"/>
        </w:rPr>
        <w:t>XXX</w:t>
      </w:r>
      <w:r w:rsidR="002D3C6A" w:rsidRPr="008F5960">
        <w:rPr>
          <w:rFonts w:asciiTheme="minorHAnsi" w:hAnsiTheme="minorHAnsi" w:cstheme="minorHAnsi"/>
          <w:sz w:val="22"/>
          <w:szCs w:val="22"/>
          <w:highlight w:val="yellow"/>
        </w:rPr>
        <w:t xml:space="preserve"> </w:t>
      </w:r>
      <w:r w:rsidRPr="008F5960">
        <w:rPr>
          <w:rFonts w:asciiTheme="minorHAnsi" w:hAnsiTheme="minorHAnsi" w:cstheme="minorHAnsi"/>
          <w:sz w:val="22"/>
          <w:szCs w:val="22"/>
          <w:highlight w:val="yellow"/>
        </w:rPr>
        <w:t xml:space="preserve">leverde </w:t>
      </w:r>
      <w:r w:rsidR="003E40C9" w:rsidRPr="008F5960">
        <w:rPr>
          <w:rFonts w:asciiTheme="minorHAnsi" w:hAnsiTheme="minorHAnsi" w:cstheme="minorHAnsi"/>
          <w:sz w:val="22"/>
          <w:szCs w:val="22"/>
          <w:highlight w:val="yellow"/>
        </w:rPr>
        <w:t>geen</w:t>
      </w:r>
      <w:r w:rsidR="005D6998">
        <w:rPr>
          <w:rFonts w:asciiTheme="minorHAnsi" w:hAnsiTheme="minorHAnsi" w:cstheme="minorHAnsi"/>
          <w:sz w:val="22"/>
          <w:szCs w:val="22"/>
          <w:highlight w:val="yellow"/>
        </w:rPr>
        <w:t>/de volgende</w:t>
      </w:r>
      <w:r w:rsidRPr="008F5960">
        <w:rPr>
          <w:rFonts w:asciiTheme="minorHAnsi" w:hAnsiTheme="minorHAnsi" w:cstheme="minorHAnsi"/>
          <w:sz w:val="22"/>
          <w:szCs w:val="22"/>
          <w:highlight w:val="yellow"/>
        </w:rPr>
        <w:t xml:space="preserve"> opmerkingen/suggesties op</w:t>
      </w:r>
      <w:r w:rsidR="00611A55" w:rsidRPr="008F5960">
        <w:rPr>
          <w:rFonts w:asciiTheme="minorHAnsi" w:hAnsiTheme="minorHAnsi" w:cstheme="minorHAnsi"/>
          <w:sz w:val="22"/>
          <w:szCs w:val="22"/>
          <w:highlight w:val="yellow"/>
        </w:rPr>
        <w:t>.</w:t>
      </w:r>
    </w:p>
    <w:p w14:paraId="4933A3FC" w14:textId="77777777" w:rsidR="003E40C9" w:rsidRPr="00012D92" w:rsidRDefault="003E40C9" w:rsidP="003E40C9">
      <w:pPr>
        <w:pStyle w:val="Kop1"/>
      </w:pPr>
      <w:r w:rsidRPr="00012D92">
        <w:t>Maturiteitsniveau</w:t>
      </w:r>
    </w:p>
    <w:p w14:paraId="5D326D34" w14:textId="5C22AADE" w:rsidR="003C4EE9" w:rsidRPr="00F3314D"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198" w:name="_Toc459722076"/>
      <w:bookmarkStart w:id="199" w:name="_Toc520208341"/>
      <w:bookmarkStart w:id="200" w:name="_Toc523153256"/>
      <w:r w:rsidRPr="00F3314D">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F3314D">
        <w:rPr>
          <w:rFonts w:asciiTheme="minorHAnsi" w:eastAsia="Times New Roman" w:hAnsiTheme="minorHAnsi" w:cstheme="minorHAnsi"/>
          <w:sz w:val="22"/>
          <w:szCs w:val="22"/>
          <w:lang w:val="nl-BE"/>
        </w:rPr>
        <w:t>voldoet</w:t>
      </w:r>
      <w:r w:rsidRPr="00F3314D">
        <w:rPr>
          <w:rFonts w:asciiTheme="minorHAnsi" w:eastAsia="Times New Roman" w:hAnsiTheme="minorHAnsi" w:cstheme="minorHAnsi"/>
          <w:sz w:val="22"/>
          <w:szCs w:val="22"/>
          <w:lang w:val="nl-BE"/>
        </w:rPr>
        <w:t>.</w:t>
      </w:r>
      <w:r w:rsidR="00C073E2" w:rsidRPr="00F3314D">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F3314D"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F3314D">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F3314D">
        <w:rPr>
          <w:rFonts w:asciiTheme="minorHAnsi" w:eastAsia="Times New Roman" w:hAnsiTheme="minorHAnsi" w:cstheme="minorHAnsi"/>
          <w:sz w:val="22"/>
          <w:szCs w:val="22"/>
          <w:lang w:val="nl-BE"/>
        </w:rPr>
        <w:t xml:space="preserve">op de volgende </w:t>
      </w:r>
      <w:r w:rsidR="006A3A71" w:rsidRPr="00F3314D">
        <w:rPr>
          <w:rFonts w:asciiTheme="minorHAnsi" w:eastAsia="Times New Roman" w:hAnsiTheme="minorHAnsi" w:cstheme="minorHAnsi"/>
          <w:sz w:val="22"/>
          <w:szCs w:val="22"/>
          <w:lang w:val="nl-BE"/>
        </w:rPr>
        <w:t xml:space="preserve">zes </w:t>
      </w:r>
      <w:r w:rsidR="008778B1" w:rsidRPr="00F3314D">
        <w:rPr>
          <w:rFonts w:asciiTheme="minorHAnsi" w:eastAsia="Times New Roman" w:hAnsiTheme="minorHAnsi" w:cstheme="minorHAnsi"/>
          <w:sz w:val="22"/>
          <w:szCs w:val="22"/>
          <w:lang w:val="nl-BE"/>
        </w:rPr>
        <w:t>vlakken.</w:t>
      </w:r>
    </w:p>
    <w:p w14:paraId="073F4993" w14:textId="3901DD91" w:rsidR="00B82B38" w:rsidRPr="00A377EC" w:rsidRDefault="00B82B38" w:rsidP="008A23D3">
      <w:pPr>
        <w:spacing w:after="75" w:line="276" w:lineRule="auto"/>
        <w:jc w:val="both"/>
        <w:rPr>
          <w:rFonts w:asciiTheme="minorHAnsi" w:eastAsia="Times New Roman" w:hAnsiTheme="minorHAnsi" w:cstheme="minorHAnsi"/>
          <w:sz w:val="22"/>
          <w:szCs w:val="22"/>
          <w:lang w:val="nl-BE"/>
        </w:rPr>
      </w:pPr>
      <w:r w:rsidRPr="00F3314D">
        <w:rPr>
          <w:rFonts w:asciiTheme="minorHAnsi" w:eastAsia="Times New Roman" w:hAnsiTheme="minorHAnsi" w:cstheme="minorHAnsi"/>
          <w:sz w:val="22"/>
          <w:szCs w:val="22"/>
          <w:lang w:val="nl-BE"/>
        </w:rPr>
        <w:lastRenderedPageBreak/>
        <w:t xml:space="preserve">Conform de eerste </w:t>
      </w:r>
      <w:r w:rsidR="008778B1" w:rsidRPr="00F3314D">
        <w:rPr>
          <w:rFonts w:asciiTheme="minorHAnsi" w:eastAsia="Times New Roman" w:hAnsiTheme="minorHAnsi" w:cstheme="minorHAnsi"/>
          <w:sz w:val="22"/>
          <w:szCs w:val="22"/>
          <w:lang w:val="nl-BE"/>
        </w:rPr>
        <w:t>garantie</w:t>
      </w:r>
      <w:r w:rsidRPr="00F3314D">
        <w:rPr>
          <w:rFonts w:asciiTheme="minorHAnsi" w:eastAsia="Times New Roman" w:hAnsiTheme="minorHAnsi" w:cstheme="minorHAnsi"/>
          <w:sz w:val="22"/>
          <w:szCs w:val="22"/>
          <w:lang w:val="nl-BE"/>
        </w:rPr>
        <w:t>, bepaald in het BVR van 15 mei 2019:</w:t>
      </w:r>
      <w:r w:rsidRPr="00F3314D">
        <w:t xml:space="preserve"> </w:t>
      </w:r>
      <w:r w:rsidRPr="00F3314D">
        <w:rPr>
          <w:rFonts w:asciiTheme="minorHAnsi" w:eastAsia="Times New Roman" w:hAnsiTheme="minorHAnsi" w:cstheme="minorHAnsi"/>
          <w:sz w:val="22"/>
          <w:szCs w:val="22"/>
          <w:lang w:val="nl-BE"/>
        </w:rPr>
        <w:t xml:space="preserve">de kwaliteit van de gegevens, in het bijzonder de volledigheid, de juistheid, de nauwkeurigheid, de actualiteit, de garanties voor de kwaliteitsborging van de gegevens </w:t>
      </w:r>
      <w:r w:rsidRPr="00A377EC">
        <w:rPr>
          <w:rFonts w:asciiTheme="minorHAnsi" w:eastAsia="Times New Roman" w:hAnsiTheme="minorHAnsi" w:cstheme="minorHAnsi"/>
          <w:sz w:val="22"/>
          <w:szCs w:val="22"/>
          <w:lang w:val="nl-BE"/>
        </w:rPr>
        <w:t>en de kwaliteitsbewaking naar de afnemers toe .</w:t>
      </w:r>
    </w:p>
    <w:p w14:paraId="75F82CFB" w14:textId="23A6A067" w:rsidR="00250E5D" w:rsidRPr="00A377EC" w:rsidRDefault="00250E5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De juistheid, de actualiteit, de volledigheid en de nauwkeurigheid, d.w.z. de kwaliteit van de gegevens is duidelijk beschreven in gegevensspecificaties die toelaten dat de behaalde kwaliteit hiertegen kan worden beoordeeld. Maturiteitsniveau </w:t>
      </w:r>
      <w:r w:rsidR="00952681"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w:t>
      </w:r>
    </w:p>
    <w:p w14:paraId="4CE27D4A" w14:textId="051C0936" w:rsidR="00250E5D" w:rsidRPr="00A377EC" w:rsidRDefault="00250E5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01" w:name="_Toc523153257"/>
      <w:r w:rsidRPr="00A377EC">
        <w:rPr>
          <w:rFonts w:asciiTheme="minorHAnsi" w:eastAsia="Times New Roman" w:hAnsiTheme="minorHAnsi" w:cstheme="minorHAnsi"/>
          <w:sz w:val="22"/>
          <w:szCs w:val="22"/>
          <w:lang w:val="nl-BE"/>
        </w:rPr>
        <w:t>De nodige technische voorzieningen bestaan om de kwaliteit van de gegevens te garanderen</w:t>
      </w:r>
      <w:bookmarkEnd w:id="201"/>
      <w:r w:rsidRPr="00A377EC">
        <w:rPr>
          <w:rFonts w:asciiTheme="minorHAnsi" w:eastAsia="Times New Roman" w:hAnsiTheme="minorHAnsi" w:cstheme="minorHAnsi"/>
          <w:sz w:val="22"/>
          <w:szCs w:val="22"/>
          <w:lang w:val="nl-BE"/>
        </w:rPr>
        <w:t xml:space="preserve">. Maturiteitsniveau </w:t>
      </w:r>
      <w:r w:rsidR="00952681"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w:t>
      </w:r>
    </w:p>
    <w:p w14:paraId="27ED4D23" w14:textId="727410E4" w:rsidR="00250E5D" w:rsidRPr="00A377EC" w:rsidRDefault="00250E5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02" w:name="_Toc523153258"/>
      <w:r w:rsidRPr="00A377EC">
        <w:rPr>
          <w:rFonts w:asciiTheme="minorHAnsi" w:eastAsia="Times New Roman" w:hAnsiTheme="minorHAnsi" w:cstheme="minorHAnsi"/>
          <w:sz w:val="22"/>
          <w:szCs w:val="22"/>
          <w:lang w:val="nl-BE"/>
        </w:rPr>
        <w:t>De nodige organisatorische voorzieningen bestaan om de kwaliteit van de gegevens te garanderen</w:t>
      </w:r>
      <w:bookmarkEnd w:id="202"/>
      <w:r w:rsidRPr="00A377EC">
        <w:rPr>
          <w:rFonts w:asciiTheme="minorHAnsi" w:eastAsia="Times New Roman" w:hAnsiTheme="minorHAnsi" w:cstheme="minorHAnsi"/>
          <w:sz w:val="22"/>
          <w:szCs w:val="22"/>
          <w:lang w:val="nl-BE"/>
        </w:rPr>
        <w:t xml:space="preserve">. Maturiteitsniveau </w:t>
      </w:r>
      <w:r w:rsidR="00952681"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w:t>
      </w:r>
    </w:p>
    <w:p w14:paraId="7DF8D2A6" w14:textId="0336C7A3" w:rsidR="002D2591" w:rsidRPr="00A377EC" w:rsidRDefault="002D2591"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De nodige afspraken bestaan tussen 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en de </w:t>
      </w:r>
      <w:proofErr w:type="spellStart"/>
      <w:r w:rsidRPr="00A377EC">
        <w:rPr>
          <w:rFonts w:asciiTheme="minorHAnsi" w:eastAsia="Times New Roman" w:hAnsiTheme="minorHAnsi" w:cstheme="minorHAnsi"/>
          <w:sz w:val="22"/>
          <w:szCs w:val="22"/>
          <w:lang w:val="nl-BE"/>
        </w:rPr>
        <w:t>gegevensinitiatoren</w:t>
      </w:r>
      <w:proofErr w:type="spellEnd"/>
      <w:r w:rsidRPr="00A377EC">
        <w:rPr>
          <w:rFonts w:asciiTheme="minorHAnsi" w:eastAsia="Times New Roman" w:hAnsiTheme="minorHAnsi" w:cstheme="minorHAnsi"/>
          <w:sz w:val="22"/>
          <w:szCs w:val="22"/>
          <w:lang w:val="nl-BE"/>
        </w:rPr>
        <w:t xml:space="preserve"> om de kwaliteit van de gegevens te garanderen (enkel indien gewerkt wordt met </w:t>
      </w:r>
      <w:proofErr w:type="spellStart"/>
      <w:r w:rsidRPr="00A377EC">
        <w:rPr>
          <w:rFonts w:asciiTheme="minorHAnsi" w:eastAsia="Times New Roman" w:hAnsiTheme="minorHAnsi" w:cstheme="minorHAnsi"/>
          <w:sz w:val="22"/>
          <w:szCs w:val="22"/>
          <w:lang w:val="nl-BE"/>
        </w:rPr>
        <w:t>gegevensinitiatoren</w:t>
      </w:r>
      <w:proofErr w:type="spellEnd"/>
      <w:r w:rsidRPr="00A377EC">
        <w:rPr>
          <w:rFonts w:asciiTheme="minorHAnsi" w:eastAsia="Times New Roman" w:hAnsiTheme="minorHAnsi" w:cstheme="minorHAnsi"/>
          <w:sz w:val="22"/>
          <w:szCs w:val="22"/>
          <w:lang w:val="nl-BE"/>
        </w:rPr>
        <w:t>)</w:t>
      </w:r>
      <w:r w:rsidR="00381723" w:rsidRPr="00A377EC">
        <w:rPr>
          <w:rFonts w:asciiTheme="minorHAnsi" w:eastAsia="Times New Roman" w:hAnsiTheme="minorHAnsi" w:cstheme="minorHAnsi"/>
          <w:sz w:val="22"/>
          <w:szCs w:val="22"/>
          <w:lang w:val="nl-BE"/>
        </w:rPr>
        <w:t xml:space="preserve">. Maturiteitsniveau </w:t>
      </w:r>
      <w:r w:rsidR="00F62A82" w:rsidRPr="00A377EC">
        <w:rPr>
          <w:rFonts w:asciiTheme="minorHAnsi" w:eastAsia="Times New Roman" w:hAnsiTheme="minorHAnsi" w:cstheme="minorHAnsi"/>
          <w:sz w:val="22"/>
          <w:szCs w:val="22"/>
          <w:lang w:val="nl-BE"/>
        </w:rPr>
        <w:t>3</w:t>
      </w:r>
      <w:r w:rsidR="00381723" w:rsidRPr="00A377EC">
        <w:rPr>
          <w:rFonts w:asciiTheme="minorHAnsi" w:eastAsia="Times New Roman" w:hAnsiTheme="minorHAnsi" w:cstheme="minorHAnsi"/>
          <w:sz w:val="22"/>
          <w:szCs w:val="22"/>
          <w:lang w:val="nl-BE"/>
        </w:rPr>
        <w:t>.</w:t>
      </w:r>
    </w:p>
    <w:p w14:paraId="79B5A3E4" w14:textId="11B42363" w:rsidR="00C02EF3" w:rsidRPr="00A377EC" w:rsidRDefault="00576DB8" w:rsidP="008A23D3">
      <w:pPr>
        <w:spacing w:after="75" w:line="276" w:lineRule="auto"/>
        <w:jc w:val="both"/>
        <w:rPr>
          <w:rFonts w:asciiTheme="minorHAnsi" w:eastAsia="Times New Roman" w:hAnsiTheme="minorHAnsi" w:cstheme="minorHAnsi"/>
          <w:sz w:val="22"/>
          <w:szCs w:val="22"/>
          <w:lang w:val="nl-BE"/>
        </w:rPr>
      </w:pPr>
      <w:bookmarkStart w:id="203" w:name="_Hlk33620013"/>
      <w:r w:rsidRPr="00A377EC">
        <w:rPr>
          <w:rFonts w:asciiTheme="minorHAnsi" w:eastAsia="Times New Roman" w:hAnsiTheme="minorHAnsi" w:cstheme="minorHAnsi"/>
          <w:sz w:val="22"/>
          <w:szCs w:val="22"/>
          <w:lang w:val="nl-BE"/>
        </w:rPr>
        <w:t xml:space="preserve">Conform de tweede </w:t>
      </w:r>
      <w:r w:rsidR="008778B1" w:rsidRPr="00A377EC">
        <w:rPr>
          <w:rFonts w:asciiTheme="minorHAnsi" w:eastAsia="Times New Roman" w:hAnsiTheme="minorHAnsi" w:cstheme="minorHAnsi"/>
          <w:sz w:val="22"/>
          <w:szCs w:val="22"/>
          <w:lang w:val="nl-BE"/>
        </w:rPr>
        <w:t>garantie</w:t>
      </w:r>
      <w:r w:rsidRPr="00A377EC">
        <w:rPr>
          <w:rFonts w:asciiTheme="minorHAnsi" w:eastAsia="Times New Roman" w:hAnsiTheme="minorHAnsi" w:cstheme="minorHAnsi"/>
          <w:sz w:val="22"/>
          <w:szCs w:val="22"/>
          <w:lang w:val="nl-BE"/>
        </w:rPr>
        <w:t>, bepaald in het BVR van 15 mei 2019:</w:t>
      </w:r>
      <w:r w:rsidRPr="00A377EC">
        <w:t xml:space="preserve"> </w:t>
      </w:r>
      <w:r w:rsidRPr="00A377EC">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203"/>
    <w:p w14:paraId="6A3E4BDC" w14:textId="6BA6D13B" w:rsidR="00576DB8" w:rsidRPr="00A377EC" w:rsidRDefault="00576DB8" w:rsidP="008A23D3">
      <w:p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A377EC">
        <w:rPr>
          <w:rFonts w:asciiTheme="minorHAnsi" w:eastAsia="Times New Roman" w:hAnsiTheme="minorHAnsi" w:cstheme="minorHAnsi"/>
          <w:sz w:val="22"/>
          <w:szCs w:val="22"/>
          <w:lang w:val="nl-BE"/>
        </w:rPr>
        <w:t>overdrachtdienst</w:t>
      </w:r>
      <w:proofErr w:type="spellEnd"/>
      <w:r w:rsidRPr="00A377EC">
        <w:rPr>
          <w:rFonts w:asciiTheme="minorHAnsi" w:eastAsia="Times New Roman" w:hAnsiTheme="minorHAnsi" w:cstheme="minorHAnsi"/>
          <w:sz w:val="22"/>
          <w:szCs w:val="22"/>
          <w:lang w:val="nl-BE"/>
        </w:rPr>
        <w:t>.</w:t>
      </w:r>
    </w:p>
    <w:p w14:paraId="032169D4" w14:textId="67B3751B" w:rsidR="00A11321" w:rsidRPr="00A377EC" w:rsidRDefault="00A11321"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De gegevens zijn voldoende bruikbaar, d.w.z. kunnen zinvol gebruikt worden binnen de businessprocessen van de afnemers. Maturiteitsniveau </w:t>
      </w:r>
      <w:r w:rsidR="00F62A82" w:rsidRPr="00A377EC">
        <w:rPr>
          <w:rFonts w:asciiTheme="minorHAnsi" w:eastAsia="Times New Roman" w:hAnsiTheme="minorHAnsi" w:cstheme="minorHAnsi"/>
          <w:sz w:val="22"/>
          <w:szCs w:val="22"/>
          <w:lang w:val="nl-BE"/>
        </w:rPr>
        <w:t>4</w:t>
      </w:r>
      <w:r w:rsidRPr="00A377EC">
        <w:rPr>
          <w:rFonts w:asciiTheme="minorHAnsi" w:eastAsia="Times New Roman" w:hAnsiTheme="minorHAnsi" w:cstheme="minorHAnsi"/>
          <w:sz w:val="22"/>
          <w:szCs w:val="22"/>
          <w:lang w:val="nl-BE"/>
        </w:rPr>
        <w:t>.</w:t>
      </w:r>
    </w:p>
    <w:p w14:paraId="025685A3" w14:textId="0A2E0BB6" w:rsidR="00250E5D" w:rsidRPr="00A377EC" w:rsidRDefault="00250E5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8967CB" w:rsidRPr="00A377EC">
        <w:rPr>
          <w:rFonts w:asciiTheme="minorHAnsi" w:eastAsia="Times New Roman" w:hAnsiTheme="minorHAnsi" w:cstheme="minorHAnsi"/>
          <w:sz w:val="22"/>
          <w:szCs w:val="22"/>
          <w:lang w:val="nl-BE"/>
        </w:rPr>
        <w:t>4</w:t>
      </w:r>
      <w:r w:rsidRPr="00A377EC">
        <w:rPr>
          <w:rFonts w:asciiTheme="minorHAnsi" w:eastAsia="Times New Roman" w:hAnsiTheme="minorHAnsi" w:cstheme="minorHAnsi"/>
          <w:sz w:val="22"/>
          <w:szCs w:val="22"/>
          <w:lang w:val="nl-BE"/>
        </w:rPr>
        <w:t>.</w:t>
      </w:r>
    </w:p>
    <w:p w14:paraId="714D1DEC" w14:textId="1BA7D114" w:rsidR="000A661E" w:rsidRPr="00A377EC" w:rsidRDefault="000A661E"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8967CB" w:rsidRPr="00A377EC">
        <w:rPr>
          <w:rFonts w:asciiTheme="minorHAnsi" w:eastAsia="Times New Roman" w:hAnsiTheme="minorHAnsi" w:cstheme="minorHAnsi"/>
          <w:sz w:val="22"/>
          <w:szCs w:val="22"/>
          <w:lang w:val="nl-BE"/>
        </w:rPr>
        <w:t>5</w:t>
      </w:r>
      <w:r w:rsidRPr="00A377EC">
        <w:rPr>
          <w:rFonts w:asciiTheme="minorHAnsi" w:eastAsia="Times New Roman" w:hAnsiTheme="minorHAnsi" w:cstheme="minorHAnsi"/>
          <w:sz w:val="22"/>
          <w:szCs w:val="22"/>
          <w:lang w:val="nl-BE"/>
        </w:rPr>
        <w:t>.</w:t>
      </w:r>
    </w:p>
    <w:p w14:paraId="76F689AC" w14:textId="46BE3B32" w:rsidR="00D444FC" w:rsidRPr="00A377EC" w:rsidRDefault="00D444FC" w:rsidP="008A23D3">
      <w:p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Conform de derde </w:t>
      </w:r>
      <w:r w:rsidR="008778B1" w:rsidRPr="00A377EC">
        <w:rPr>
          <w:rFonts w:asciiTheme="minorHAnsi" w:eastAsia="Times New Roman" w:hAnsiTheme="minorHAnsi" w:cstheme="minorHAnsi"/>
          <w:sz w:val="22"/>
          <w:szCs w:val="22"/>
          <w:lang w:val="nl-BE"/>
        </w:rPr>
        <w:t>garantie</w:t>
      </w:r>
      <w:r w:rsidRPr="00A377EC">
        <w:rPr>
          <w:rFonts w:asciiTheme="minorHAnsi" w:eastAsia="Times New Roman" w:hAnsiTheme="minorHAnsi" w:cstheme="minorHAnsi"/>
          <w:sz w:val="22"/>
          <w:szCs w:val="22"/>
          <w:lang w:val="nl-BE"/>
        </w:rPr>
        <w:t>, bepaald in het BVR van 15 mei 2019:</w:t>
      </w:r>
      <w:r w:rsidRPr="00A377EC">
        <w:t xml:space="preserve"> </w:t>
      </w:r>
      <w:r w:rsidRPr="00A377EC">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A377EC">
        <w:rPr>
          <w:rFonts w:asciiTheme="minorHAnsi" w:eastAsia="Times New Roman" w:hAnsiTheme="minorHAnsi" w:cstheme="minorHAnsi"/>
          <w:sz w:val="22"/>
          <w:szCs w:val="22"/>
          <w:lang w:val="nl-BE"/>
        </w:rPr>
        <w:t>terugmeldfaciliteit</w:t>
      </w:r>
      <w:proofErr w:type="spellEnd"/>
    </w:p>
    <w:p w14:paraId="70647277" w14:textId="09F03E35" w:rsidR="000A661E" w:rsidRPr="00A377EC" w:rsidRDefault="000A661E"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04" w:name="_Toc523153268"/>
      <w:r w:rsidRPr="00A377EC">
        <w:rPr>
          <w:rFonts w:asciiTheme="minorHAnsi" w:eastAsia="Times New Roman" w:hAnsiTheme="minorHAnsi" w:cstheme="minorHAnsi"/>
          <w:sz w:val="22"/>
          <w:szCs w:val="22"/>
          <w:lang w:val="nl-BE"/>
        </w:rPr>
        <w:t xml:space="preserve">Er bestaat een </w:t>
      </w:r>
      <w:proofErr w:type="spellStart"/>
      <w:r w:rsidRPr="00A377EC">
        <w:rPr>
          <w:rFonts w:asciiTheme="minorHAnsi" w:eastAsia="Times New Roman" w:hAnsiTheme="minorHAnsi" w:cstheme="minorHAnsi"/>
          <w:sz w:val="22"/>
          <w:szCs w:val="22"/>
          <w:lang w:val="nl-BE"/>
        </w:rPr>
        <w:t>terugmeldfaciliteit</w:t>
      </w:r>
      <w:proofErr w:type="spellEnd"/>
      <w:r w:rsidRPr="00A377EC">
        <w:rPr>
          <w:rFonts w:asciiTheme="minorHAnsi" w:eastAsia="Times New Roman" w:hAnsiTheme="minorHAnsi" w:cstheme="minorHAnsi"/>
          <w:sz w:val="22"/>
          <w:szCs w:val="22"/>
          <w:lang w:val="nl-BE"/>
        </w:rPr>
        <w:t xml:space="preserve"> om onjuiste, niet-actuele, onvolledige of onnauwkeurige gegevens te melden</w:t>
      </w:r>
      <w:bookmarkEnd w:id="204"/>
      <w:r w:rsidRPr="00A377EC">
        <w:rPr>
          <w:rFonts w:asciiTheme="minorHAnsi" w:eastAsia="Times New Roman" w:hAnsiTheme="minorHAnsi" w:cstheme="minorHAnsi"/>
          <w:sz w:val="22"/>
          <w:szCs w:val="22"/>
          <w:lang w:val="nl-BE"/>
        </w:rPr>
        <w:t xml:space="preserve">. Maturiteitsniveau </w:t>
      </w:r>
      <w:r w:rsidR="00FB364F" w:rsidRPr="00A377EC">
        <w:rPr>
          <w:rFonts w:asciiTheme="minorHAnsi" w:eastAsia="Times New Roman" w:hAnsiTheme="minorHAnsi" w:cstheme="minorHAnsi"/>
          <w:sz w:val="22"/>
          <w:szCs w:val="22"/>
          <w:lang w:val="nl-BE"/>
        </w:rPr>
        <w:t>2</w:t>
      </w:r>
      <w:r w:rsidRPr="00A377EC">
        <w:rPr>
          <w:rFonts w:asciiTheme="minorHAnsi" w:eastAsia="Times New Roman" w:hAnsiTheme="minorHAnsi" w:cstheme="minorHAnsi"/>
          <w:sz w:val="22"/>
          <w:szCs w:val="22"/>
          <w:lang w:val="nl-BE"/>
        </w:rPr>
        <w:t>.</w:t>
      </w:r>
    </w:p>
    <w:p w14:paraId="58884354" w14:textId="70DFA8A9" w:rsidR="000A661E" w:rsidRPr="00A377EC" w:rsidRDefault="000A661E"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05" w:name="_Toc523153269"/>
      <w:r w:rsidRPr="00A377EC">
        <w:rPr>
          <w:rFonts w:asciiTheme="minorHAnsi" w:eastAsia="Times New Roman" w:hAnsiTheme="minorHAnsi" w:cstheme="minorHAnsi"/>
          <w:sz w:val="22"/>
          <w:szCs w:val="22"/>
          <w:lang w:val="nl-BE"/>
        </w:rPr>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205"/>
      <w:r w:rsidRPr="00A377EC">
        <w:rPr>
          <w:rFonts w:asciiTheme="minorHAnsi" w:eastAsia="Times New Roman" w:hAnsiTheme="minorHAnsi" w:cstheme="minorHAnsi"/>
          <w:sz w:val="22"/>
          <w:szCs w:val="22"/>
          <w:lang w:val="nl-BE"/>
        </w:rPr>
        <w:t xml:space="preserve">. Maturiteitsniveau </w:t>
      </w:r>
      <w:r w:rsidR="00FB364F" w:rsidRPr="00A377EC">
        <w:rPr>
          <w:rFonts w:asciiTheme="minorHAnsi" w:eastAsia="Times New Roman" w:hAnsiTheme="minorHAnsi" w:cstheme="minorHAnsi"/>
          <w:sz w:val="22"/>
          <w:szCs w:val="22"/>
          <w:lang w:val="nl-BE"/>
        </w:rPr>
        <w:t>4</w:t>
      </w:r>
      <w:r w:rsidRPr="00A377EC">
        <w:rPr>
          <w:rFonts w:asciiTheme="minorHAnsi" w:eastAsia="Times New Roman" w:hAnsiTheme="minorHAnsi" w:cstheme="minorHAnsi"/>
          <w:sz w:val="22"/>
          <w:szCs w:val="22"/>
          <w:lang w:val="nl-BE"/>
        </w:rPr>
        <w:t>.</w:t>
      </w:r>
    </w:p>
    <w:p w14:paraId="2D4DF9D3" w14:textId="0AF1C9C7" w:rsidR="002D3183" w:rsidRPr="00A377EC" w:rsidRDefault="002D3183" w:rsidP="008A23D3">
      <w:p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Conform de vierde </w:t>
      </w:r>
      <w:r w:rsidR="00D21C99" w:rsidRPr="00A377EC">
        <w:rPr>
          <w:rFonts w:asciiTheme="minorHAnsi" w:eastAsia="Times New Roman" w:hAnsiTheme="minorHAnsi" w:cstheme="minorHAnsi"/>
          <w:sz w:val="22"/>
          <w:szCs w:val="22"/>
          <w:lang w:val="nl-BE"/>
        </w:rPr>
        <w:t>garantie</w:t>
      </w:r>
      <w:r w:rsidRPr="00A377EC">
        <w:rPr>
          <w:rFonts w:asciiTheme="minorHAnsi" w:eastAsia="Times New Roman" w:hAnsiTheme="minorHAnsi" w:cstheme="minorHAnsi"/>
          <w:sz w:val="22"/>
          <w:szCs w:val="22"/>
          <w:lang w:val="nl-BE"/>
        </w:rPr>
        <w:t>, bepaald in het BVR van 15 mei 2019:</w:t>
      </w:r>
      <w:r w:rsidRPr="00A377EC">
        <w:t xml:space="preserve"> </w:t>
      </w:r>
      <w:r w:rsidRPr="00A377EC">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3E8933D1" w:rsidR="002D077D" w:rsidRPr="00A377EC" w:rsidRDefault="002D077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06" w:name="_Toc523153271"/>
      <w:r w:rsidRPr="00A377EC">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206"/>
      <w:r w:rsidRPr="00A377EC">
        <w:rPr>
          <w:rFonts w:asciiTheme="minorHAnsi" w:eastAsia="Times New Roman" w:hAnsiTheme="minorHAnsi" w:cstheme="minorHAnsi"/>
          <w:sz w:val="22"/>
          <w:szCs w:val="22"/>
          <w:lang w:val="nl-BE"/>
        </w:rPr>
        <w:t xml:space="preserve">. Maturiteitsniveau </w:t>
      </w:r>
      <w:r w:rsidR="00FB364F" w:rsidRPr="00A377EC">
        <w:rPr>
          <w:rFonts w:asciiTheme="minorHAnsi" w:eastAsia="Times New Roman" w:hAnsiTheme="minorHAnsi" w:cstheme="minorHAnsi"/>
          <w:sz w:val="22"/>
          <w:szCs w:val="22"/>
          <w:lang w:val="nl-BE"/>
        </w:rPr>
        <w:t>4</w:t>
      </w:r>
      <w:r w:rsidRPr="00A377EC">
        <w:rPr>
          <w:rFonts w:asciiTheme="minorHAnsi" w:eastAsia="Times New Roman" w:hAnsiTheme="minorHAnsi" w:cstheme="minorHAnsi"/>
          <w:sz w:val="22"/>
          <w:szCs w:val="22"/>
          <w:lang w:val="nl-BE"/>
        </w:rPr>
        <w:t>.</w:t>
      </w:r>
    </w:p>
    <w:p w14:paraId="0F1218A8" w14:textId="77B614DE" w:rsidR="002D077D" w:rsidRPr="00A377EC" w:rsidRDefault="002D077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07" w:name="_Toc523153272"/>
      <w:r w:rsidRPr="00A377EC">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207"/>
      <w:r w:rsidRPr="00A377EC">
        <w:rPr>
          <w:rFonts w:asciiTheme="minorHAnsi" w:eastAsia="Times New Roman" w:hAnsiTheme="minorHAnsi" w:cstheme="minorHAnsi"/>
          <w:sz w:val="22"/>
          <w:szCs w:val="22"/>
          <w:lang w:val="nl-BE"/>
        </w:rPr>
        <w:t xml:space="preserve">. Maturiteitsniveau </w:t>
      </w:r>
      <w:r w:rsidR="00FB364F"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 xml:space="preserve">. </w:t>
      </w:r>
    </w:p>
    <w:p w14:paraId="44488DF1" w14:textId="09E5BA5B" w:rsidR="002D077D" w:rsidRPr="00A377EC" w:rsidRDefault="002D077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08" w:name="_Toc523153273"/>
      <w:r w:rsidRPr="00A377EC">
        <w:rPr>
          <w:rFonts w:asciiTheme="minorHAnsi" w:eastAsia="Times New Roman" w:hAnsiTheme="minorHAnsi" w:cstheme="minorHAnsi"/>
          <w:sz w:val="22"/>
          <w:szCs w:val="22"/>
          <w:lang w:val="nl-BE"/>
        </w:rPr>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208"/>
      <w:r w:rsidRPr="00A377EC">
        <w:rPr>
          <w:rFonts w:asciiTheme="minorHAnsi" w:eastAsia="Times New Roman" w:hAnsiTheme="minorHAnsi" w:cstheme="minorHAnsi"/>
          <w:sz w:val="22"/>
          <w:szCs w:val="22"/>
          <w:lang w:val="nl-BE"/>
        </w:rPr>
        <w:t xml:space="preserve">. Maturiteitsniveau </w:t>
      </w:r>
      <w:r w:rsidR="008A23D3" w:rsidRPr="00A377EC">
        <w:rPr>
          <w:rFonts w:asciiTheme="minorHAnsi" w:eastAsia="Times New Roman" w:hAnsiTheme="minorHAnsi" w:cstheme="minorHAnsi"/>
          <w:sz w:val="22"/>
          <w:szCs w:val="22"/>
          <w:lang w:val="nl-BE"/>
        </w:rPr>
        <w:t>5</w:t>
      </w:r>
      <w:r w:rsidRPr="00A377EC">
        <w:rPr>
          <w:rFonts w:asciiTheme="minorHAnsi" w:eastAsia="Times New Roman" w:hAnsiTheme="minorHAnsi" w:cstheme="minorHAnsi"/>
          <w:sz w:val="22"/>
          <w:szCs w:val="22"/>
          <w:lang w:val="nl-BE"/>
        </w:rPr>
        <w:t>.</w:t>
      </w:r>
    </w:p>
    <w:p w14:paraId="7EEE85F6" w14:textId="7C397E45" w:rsidR="00A67959" w:rsidRPr="00A377EC" w:rsidRDefault="00A67959" w:rsidP="008A23D3">
      <w:p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Conform de vijfde </w:t>
      </w:r>
      <w:r w:rsidR="00F25D3F" w:rsidRPr="00A377EC">
        <w:rPr>
          <w:rFonts w:asciiTheme="minorHAnsi" w:eastAsia="Times New Roman" w:hAnsiTheme="minorHAnsi" w:cstheme="minorHAnsi"/>
          <w:sz w:val="22"/>
          <w:szCs w:val="22"/>
          <w:lang w:val="nl-BE"/>
        </w:rPr>
        <w:t>garantie</w:t>
      </w:r>
      <w:r w:rsidRPr="00A377EC">
        <w:rPr>
          <w:rFonts w:asciiTheme="minorHAnsi" w:eastAsia="Times New Roman" w:hAnsiTheme="minorHAnsi" w:cstheme="minorHAnsi"/>
          <w:sz w:val="22"/>
          <w:szCs w:val="22"/>
          <w:lang w:val="nl-BE"/>
        </w:rPr>
        <w:t>, bepaald in het BVR van 15 mei 2019:</w:t>
      </w:r>
      <w:r w:rsidRPr="00A377EC">
        <w:t xml:space="preserve"> </w:t>
      </w:r>
      <w:r w:rsidRPr="00A377EC">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0252BF81" w:rsidR="002D077D" w:rsidRPr="00A377EC" w:rsidRDefault="002D077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09" w:name="_Toc523153275"/>
      <w:r w:rsidRPr="00A377EC">
        <w:rPr>
          <w:rFonts w:asciiTheme="minorHAnsi" w:eastAsia="Times New Roman" w:hAnsiTheme="minorHAnsi" w:cstheme="minorHAnsi"/>
          <w:sz w:val="22"/>
          <w:szCs w:val="22"/>
          <w:lang w:val="nl-BE"/>
        </w:rPr>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209"/>
      <w:r w:rsidRPr="00A377EC">
        <w:rPr>
          <w:rFonts w:asciiTheme="minorHAnsi" w:eastAsia="Times New Roman" w:hAnsiTheme="minorHAnsi" w:cstheme="minorHAnsi"/>
          <w:sz w:val="22"/>
          <w:szCs w:val="22"/>
          <w:lang w:val="nl-BE"/>
        </w:rPr>
        <w:t xml:space="preserve">. Maturiteitsniveau </w:t>
      </w:r>
      <w:r w:rsidR="008A23D3"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w:t>
      </w:r>
    </w:p>
    <w:p w14:paraId="66AE3694" w14:textId="24128152" w:rsidR="002D077D" w:rsidRPr="00A377EC" w:rsidRDefault="002D077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210" w:name="_Toc523153276"/>
      <w:r w:rsidRPr="00A377EC">
        <w:rPr>
          <w:rFonts w:asciiTheme="minorHAnsi" w:eastAsia="Times New Roman" w:hAnsiTheme="minorHAnsi" w:cstheme="minorHAnsi"/>
          <w:sz w:val="22"/>
          <w:szCs w:val="22"/>
          <w:lang w:val="nl-BE"/>
        </w:rPr>
        <w:lastRenderedPageBreak/>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A377EC">
        <w:rPr>
          <w:rFonts w:asciiTheme="minorHAnsi" w:eastAsia="Times New Roman" w:hAnsiTheme="minorHAnsi" w:cstheme="minorHAnsi"/>
          <w:sz w:val="22"/>
          <w:szCs w:val="22"/>
          <w:lang w:val="nl-BE"/>
        </w:rPr>
        <w:t>overdrachtdiensten</w:t>
      </w:r>
      <w:proofErr w:type="spellEnd"/>
      <w:r w:rsidRPr="00A377EC">
        <w:rPr>
          <w:rFonts w:asciiTheme="minorHAnsi" w:eastAsia="Times New Roman" w:hAnsiTheme="minorHAnsi" w:cstheme="minorHAnsi"/>
          <w:sz w:val="22"/>
          <w:szCs w:val="22"/>
          <w:lang w:val="nl-BE"/>
        </w:rPr>
        <w:t xml:space="preserve"> te garanderen</w:t>
      </w:r>
      <w:bookmarkEnd w:id="210"/>
      <w:r w:rsidRPr="00A377EC">
        <w:rPr>
          <w:rFonts w:asciiTheme="minorHAnsi" w:eastAsia="Times New Roman" w:hAnsiTheme="minorHAnsi" w:cstheme="minorHAnsi"/>
          <w:sz w:val="22"/>
          <w:szCs w:val="22"/>
          <w:lang w:val="nl-BE"/>
        </w:rPr>
        <w:t xml:space="preserve">. Maturiteitsniveau </w:t>
      </w:r>
      <w:r w:rsidR="008A23D3"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w:t>
      </w:r>
    </w:p>
    <w:p w14:paraId="7E73CA15" w14:textId="64586C66" w:rsidR="00372A1F" w:rsidRPr="00A377EC" w:rsidRDefault="00372A1F" w:rsidP="008A23D3">
      <w:p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Conform de zesde </w:t>
      </w:r>
      <w:r w:rsidR="00F25D3F" w:rsidRPr="00A377EC">
        <w:rPr>
          <w:rFonts w:asciiTheme="minorHAnsi" w:eastAsia="Times New Roman" w:hAnsiTheme="minorHAnsi" w:cstheme="minorHAnsi"/>
          <w:sz w:val="22"/>
          <w:szCs w:val="22"/>
          <w:lang w:val="nl-BE"/>
        </w:rPr>
        <w:t>garantie</w:t>
      </w:r>
      <w:r w:rsidRPr="00A377EC">
        <w:rPr>
          <w:rFonts w:asciiTheme="minorHAnsi" w:eastAsia="Times New Roman" w:hAnsiTheme="minorHAnsi" w:cstheme="minorHAnsi"/>
          <w:sz w:val="22"/>
          <w:szCs w:val="22"/>
          <w:lang w:val="nl-BE"/>
        </w:rPr>
        <w:t>, bepaald in het BVR van 15 mei 2019:</w:t>
      </w:r>
      <w:r w:rsidRPr="00A377EC">
        <w:t xml:space="preserve"> </w:t>
      </w:r>
      <w:r w:rsidRPr="00A377EC">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198"/>
    <w:bookmarkEnd w:id="199"/>
    <w:bookmarkEnd w:id="200"/>
    <w:p w14:paraId="7CCFC132" w14:textId="7C26D7BD" w:rsidR="003E40C9" w:rsidRPr="00A377EC" w:rsidRDefault="003E40C9" w:rsidP="008A23D3">
      <w:pPr>
        <w:pStyle w:val="Lijstalinea"/>
        <w:numPr>
          <w:ilvl w:val="0"/>
          <w:numId w:val="25"/>
        </w:numPr>
        <w:spacing w:after="75" w:line="276" w:lineRule="auto"/>
        <w:ind w:left="714" w:hanging="357"/>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Technische Interoperabiliteit: de data is beschikbaar in een open formaat dat toelaat om de informatie te raadplegen en te verwerken. Het dataformaat mag vrij van licentierechten worden toegepast, gebruikt en gehanteerd. Maturiteitsniveau </w:t>
      </w:r>
      <w:r w:rsidR="008A23D3" w:rsidRPr="00A377EC">
        <w:rPr>
          <w:rFonts w:asciiTheme="minorHAnsi" w:eastAsia="Times New Roman" w:hAnsiTheme="minorHAnsi" w:cstheme="minorHAnsi"/>
          <w:sz w:val="22"/>
          <w:szCs w:val="22"/>
          <w:lang w:val="nl-BE"/>
        </w:rPr>
        <w:t>4</w:t>
      </w:r>
      <w:r w:rsidRPr="00A377EC">
        <w:rPr>
          <w:rFonts w:asciiTheme="minorHAnsi" w:eastAsia="Times New Roman" w:hAnsiTheme="minorHAnsi" w:cstheme="minorHAnsi"/>
          <w:sz w:val="22"/>
          <w:szCs w:val="22"/>
          <w:lang w:val="nl-BE"/>
        </w:rPr>
        <w:t>.</w:t>
      </w:r>
    </w:p>
    <w:p w14:paraId="6DD336B9" w14:textId="7393AC9E" w:rsidR="00E62A2D" w:rsidRPr="00C73B35" w:rsidRDefault="00E62A2D" w:rsidP="00C73B35">
      <w:pPr>
        <w:pStyle w:val="Kop1"/>
      </w:pPr>
      <w:r w:rsidRPr="00C73B35">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DF6139">
        <w:rPr>
          <w:rFonts w:asciiTheme="minorHAnsi" w:hAnsiTheme="minorHAnsi"/>
          <w:sz w:val="22"/>
          <w:szCs w:val="22"/>
          <w:lang w:val="nl-BE"/>
        </w:rPr>
        <w:t xml:space="preserve">Erkende bronnen moeten verplicht gebruikt worden door </w:t>
      </w:r>
      <w:r w:rsidR="00841E37" w:rsidRPr="00DF6139">
        <w:rPr>
          <w:rFonts w:asciiTheme="minorHAnsi" w:hAnsiTheme="minorHAnsi"/>
          <w:sz w:val="22"/>
          <w:szCs w:val="22"/>
          <w:lang w:val="nl-BE"/>
        </w:rPr>
        <w:t xml:space="preserve">de </w:t>
      </w:r>
      <w:r w:rsidRPr="00DF6139">
        <w:rPr>
          <w:rFonts w:asciiTheme="minorHAnsi" w:hAnsiTheme="minorHAnsi"/>
          <w:sz w:val="22"/>
          <w:szCs w:val="22"/>
          <w:lang w:val="nl-BE"/>
        </w:rPr>
        <w:t xml:space="preserve">Vlaamse </w:t>
      </w:r>
      <w:r w:rsidR="00841E37" w:rsidRPr="00DF6139">
        <w:rPr>
          <w:rFonts w:asciiTheme="minorHAnsi" w:hAnsiTheme="minorHAnsi"/>
          <w:sz w:val="22"/>
          <w:szCs w:val="22"/>
          <w:lang w:val="nl-BE"/>
        </w:rPr>
        <w:t>en lokale overheid</w:t>
      </w:r>
      <w:r w:rsidRPr="00DF6139">
        <w:rPr>
          <w:rFonts w:asciiTheme="minorHAnsi" w:hAnsiTheme="minorHAnsi"/>
          <w:sz w:val="22"/>
          <w:szCs w:val="22"/>
          <w:lang w:val="nl-BE"/>
        </w:rPr>
        <w:t xml:space="preserve">. Om de </w:t>
      </w:r>
      <w:r w:rsidR="00841E37" w:rsidRPr="00DF6139">
        <w:rPr>
          <w:rFonts w:asciiTheme="minorHAnsi" w:hAnsiTheme="minorHAnsi"/>
          <w:sz w:val="22"/>
          <w:szCs w:val="22"/>
          <w:lang w:val="nl-BE"/>
        </w:rPr>
        <w:t xml:space="preserve">instanties </w:t>
      </w:r>
      <w:r w:rsidRPr="00DF6139">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A7144" w:rsidRDefault="00A137B9" w:rsidP="00A137B9">
      <w:pPr>
        <w:pStyle w:val="Kop1"/>
        <w:numPr>
          <w:ilvl w:val="0"/>
          <w:numId w:val="6"/>
        </w:numPr>
      </w:pPr>
      <w:r w:rsidRPr="000A7144">
        <w:t>beslissing</w:t>
      </w:r>
      <w:r>
        <w:t xml:space="preserve"> van de werkgroep</w:t>
      </w:r>
    </w:p>
    <w:p w14:paraId="01F12CF8" w14:textId="415D7BC9" w:rsidR="00A137B9" w:rsidRDefault="001B7541" w:rsidP="00A137B9">
      <w:pPr>
        <w:spacing w:line="276" w:lineRule="auto"/>
        <w:jc w:val="both"/>
        <w:rPr>
          <w:rStyle w:val="normaltextrun"/>
          <w:rFonts w:asciiTheme="minorHAnsi" w:hAnsiTheme="minorHAnsi" w:cstheme="minorHAnsi"/>
          <w:sz w:val="22"/>
          <w:szCs w:val="22"/>
        </w:rPr>
      </w:pPr>
      <w:r>
        <w:rPr>
          <w:rStyle w:val="normaltextrun"/>
          <w:rFonts w:asciiTheme="minorHAnsi" w:hAnsiTheme="minorHAnsi" w:cstheme="minorHAnsi"/>
          <w:sz w:val="22"/>
          <w:szCs w:val="22"/>
        </w:rPr>
        <w:t>De</w:t>
      </w:r>
      <w:r w:rsidR="00A137B9" w:rsidRPr="00F63840">
        <w:rPr>
          <w:rStyle w:val="normaltextrun"/>
          <w:rFonts w:asciiTheme="minorHAnsi" w:hAnsiTheme="minorHAnsi" w:cstheme="minorHAnsi"/>
          <w:sz w:val="22"/>
          <w:szCs w:val="22"/>
        </w:rPr>
        <w:t xml:space="preserve"> werkgroep Authentieke Gegevensbronnen</w:t>
      </w:r>
      <w:r>
        <w:rPr>
          <w:rStyle w:val="normaltextrun"/>
          <w:rFonts w:asciiTheme="minorHAnsi" w:hAnsiTheme="minorHAnsi" w:cstheme="minorHAnsi"/>
          <w:sz w:val="22"/>
          <w:szCs w:val="22"/>
        </w:rPr>
        <w:t xml:space="preserve"> heeft</w:t>
      </w:r>
      <w:r w:rsidR="00A137B9" w:rsidRPr="00F63840">
        <w:rPr>
          <w:rStyle w:val="normaltextrun"/>
          <w:rFonts w:asciiTheme="minorHAnsi" w:hAnsiTheme="minorHAnsi" w:cstheme="minorHAnsi"/>
          <w:sz w:val="22"/>
          <w:szCs w:val="22"/>
        </w:rPr>
        <w:t xml:space="preserve"> in haar vergadering van </w:t>
      </w:r>
      <w:r w:rsidR="000E7750" w:rsidRPr="00F63840">
        <w:rPr>
          <w:rStyle w:val="normaltextrun"/>
          <w:rFonts w:asciiTheme="minorHAnsi" w:hAnsiTheme="minorHAnsi" w:cstheme="minorHAnsi"/>
          <w:sz w:val="22"/>
          <w:szCs w:val="22"/>
          <w:highlight w:val="yellow"/>
        </w:rPr>
        <w:t>XXXX</w:t>
      </w:r>
      <w:r w:rsidR="00A137B9" w:rsidRPr="00F63840">
        <w:rPr>
          <w:rStyle w:val="normaltextrun"/>
          <w:rFonts w:asciiTheme="minorHAnsi" w:hAnsiTheme="minorHAnsi" w:cstheme="minorHAnsi"/>
          <w:sz w:val="22"/>
          <w:szCs w:val="22"/>
        </w:rPr>
        <w:t xml:space="preserve"> beslist om een </w:t>
      </w:r>
      <w:r w:rsidR="0068174D" w:rsidRPr="00F63840">
        <w:rPr>
          <w:rStyle w:val="normaltextrun"/>
          <w:rFonts w:asciiTheme="minorHAnsi" w:hAnsiTheme="minorHAnsi" w:cstheme="minorHAnsi"/>
          <w:sz w:val="22"/>
          <w:szCs w:val="22"/>
        </w:rPr>
        <w:t>positief</w:t>
      </w:r>
      <w:r w:rsidR="00A137B9" w:rsidRPr="00F63840">
        <w:rPr>
          <w:rStyle w:val="normaltextrun"/>
          <w:rFonts w:asciiTheme="minorHAnsi" w:hAnsiTheme="minorHAnsi" w:cstheme="minorHAnsi"/>
          <w:sz w:val="22"/>
          <w:szCs w:val="22"/>
        </w:rPr>
        <w:t xml:space="preserve"> advies te geven</w:t>
      </w:r>
      <w:r w:rsidR="007F6153" w:rsidRPr="00F63840">
        <w:rPr>
          <w:rStyle w:val="normaltextrun"/>
          <w:rFonts w:asciiTheme="minorHAnsi" w:hAnsiTheme="minorHAnsi" w:cstheme="minorHAnsi"/>
          <w:sz w:val="22"/>
          <w:szCs w:val="22"/>
        </w:rPr>
        <w:t xml:space="preserve"> </w:t>
      </w:r>
      <w:r w:rsidR="00A137B9" w:rsidRPr="00F63840">
        <w:rPr>
          <w:rStyle w:val="normaltextrun"/>
          <w:rFonts w:asciiTheme="minorHAnsi" w:hAnsiTheme="minorHAnsi" w:cstheme="minorHAnsi"/>
          <w:sz w:val="22"/>
          <w:szCs w:val="22"/>
        </w:rPr>
        <w:t>aan het Stuurorgaan Vlaams Informatie- en ICT-beleid om het bestand ‘</w:t>
      </w:r>
      <w:r w:rsidR="00B90A1C" w:rsidRPr="00F75910">
        <w:rPr>
          <w:rFonts w:asciiTheme="minorHAnsi" w:hAnsiTheme="minorHAnsi" w:cstheme="minorHAnsi"/>
          <w:sz w:val="22"/>
          <w:szCs w:val="22"/>
          <w:lang w:val="nl-BE"/>
        </w:rPr>
        <w:t>Vlaams Kadaster</w:t>
      </w:r>
      <w:r w:rsidR="004848BF" w:rsidRPr="00F63840">
        <w:rPr>
          <w:rStyle w:val="normaltextrun"/>
          <w:rFonts w:asciiTheme="minorHAnsi" w:hAnsiTheme="minorHAnsi" w:cstheme="minorHAnsi"/>
          <w:sz w:val="22"/>
          <w:szCs w:val="22"/>
        </w:rPr>
        <w:t>’</w:t>
      </w:r>
      <w:r w:rsidR="00A137B9" w:rsidRPr="00F63840">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C73B35" w:rsidRDefault="000A7144" w:rsidP="00C73B35">
      <w:pPr>
        <w:pStyle w:val="Kop1"/>
      </w:pPr>
      <w:r w:rsidRPr="00C73B35">
        <w:t>Voorstel van beslissing</w:t>
      </w:r>
    </w:p>
    <w:p w14:paraId="3C9D90C9" w14:textId="13FCF314" w:rsidR="008F3267" w:rsidRPr="000A7144" w:rsidRDefault="00426BD6" w:rsidP="00637CD1">
      <w:pPr>
        <w:spacing w:line="276" w:lineRule="auto"/>
        <w:jc w:val="both"/>
        <w:rPr>
          <w:rFonts w:ascii="FlandersArtSans-Regular" w:hAnsi="FlandersArtSans-Regular"/>
        </w:rPr>
      </w:pPr>
      <w:r w:rsidRPr="00A10EE8">
        <w:rPr>
          <w:rFonts w:asciiTheme="minorHAnsi" w:hAnsiTheme="minorHAnsi" w:cstheme="minorHAnsi"/>
          <w:sz w:val="22"/>
          <w:szCs w:val="22"/>
          <w:lang w:val="nl-BE"/>
        </w:rPr>
        <w:t xml:space="preserve">Het </w:t>
      </w:r>
      <w:r w:rsidR="004778D3" w:rsidRPr="00A10EE8">
        <w:rPr>
          <w:rFonts w:asciiTheme="minorHAnsi" w:hAnsiTheme="minorHAnsi" w:cstheme="minorHAnsi"/>
          <w:sz w:val="22"/>
          <w:szCs w:val="22"/>
        </w:rPr>
        <w:t>S</w:t>
      </w:r>
      <w:r w:rsidRPr="00A10EE8">
        <w:rPr>
          <w:rFonts w:asciiTheme="minorHAnsi" w:hAnsiTheme="minorHAnsi" w:cstheme="minorHAnsi"/>
          <w:sz w:val="22"/>
          <w:szCs w:val="22"/>
        </w:rPr>
        <w:t xml:space="preserve">tuurorgaan Vlaams Informatie- en ICT-beleid beslist op </w:t>
      </w:r>
      <w:r w:rsidR="00963CA2" w:rsidRPr="00A10EE8">
        <w:rPr>
          <w:rFonts w:asciiTheme="minorHAnsi" w:hAnsiTheme="minorHAnsi" w:cstheme="minorHAnsi"/>
          <w:sz w:val="22"/>
          <w:szCs w:val="22"/>
        </w:rPr>
        <w:t xml:space="preserve">basis van het </w:t>
      </w:r>
      <w:r w:rsidRPr="00A10EE8">
        <w:rPr>
          <w:rFonts w:asciiTheme="minorHAnsi" w:hAnsiTheme="minorHAnsi" w:cstheme="minorHAnsi"/>
          <w:sz w:val="22"/>
          <w:szCs w:val="22"/>
        </w:rPr>
        <w:t xml:space="preserve">advies van de werkgroep </w:t>
      </w:r>
      <w:r w:rsidR="004778D3" w:rsidRPr="00A10EE8">
        <w:rPr>
          <w:rFonts w:asciiTheme="minorHAnsi" w:hAnsiTheme="minorHAnsi" w:cstheme="minorHAnsi"/>
          <w:sz w:val="22"/>
          <w:szCs w:val="22"/>
        </w:rPr>
        <w:t>A</w:t>
      </w:r>
      <w:r w:rsidRPr="00A10EE8">
        <w:rPr>
          <w:rFonts w:asciiTheme="minorHAnsi" w:hAnsiTheme="minorHAnsi" w:cstheme="minorHAnsi"/>
          <w:sz w:val="22"/>
          <w:szCs w:val="22"/>
        </w:rPr>
        <w:t xml:space="preserve">uthentieke </w:t>
      </w:r>
      <w:r w:rsidR="004778D3" w:rsidRPr="00A10EE8">
        <w:rPr>
          <w:rFonts w:asciiTheme="minorHAnsi" w:hAnsiTheme="minorHAnsi" w:cstheme="minorHAnsi"/>
          <w:sz w:val="22"/>
          <w:szCs w:val="22"/>
        </w:rPr>
        <w:t>G</w:t>
      </w:r>
      <w:r w:rsidRPr="00A10EE8">
        <w:rPr>
          <w:rFonts w:asciiTheme="minorHAnsi" w:hAnsiTheme="minorHAnsi" w:cstheme="minorHAnsi"/>
          <w:sz w:val="22"/>
          <w:szCs w:val="22"/>
        </w:rPr>
        <w:t xml:space="preserve">egevensbronnen dat </w:t>
      </w:r>
      <w:r w:rsidR="001B0002" w:rsidRPr="00A10EE8">
        <w:rPr>
          <w:rFonts w:asciiTheme="minorHAnsi" w:hAnsiTheme="minorHAnsi" w:cstheme="minorHAnsi"/>
          <w:sz w:val="22"/>
          <w:szCs w:val="22"/>
        </w:rPr>
        <w:t xml:space="preserve">aan de Vlaamse Regering wordt voorgesteld </w:t>
      </w:r>
      <w:r w:rsidR="00E62A2D" w:rsidRPr="00A10EE8">
        <w:rPr>
          <w:rFonts w:asciiTheme="minorHAnsi" w:hAnsiTheme="minorHAnsi" w:cstheme="minorHAnsi"/>
          <w:sz w:val="22"/>
          <w:szCs w:val="22"/>
        </w:rPr>
        <w:t xml:space="preserve">de gegevensbron </w:t>
      </w:r>
      <w:r w:rsidR="004F6F3F">
        <w:rPr>
          <w:rFonts w:asciiTheme="minorHAnsi" w:hAnsiTheme="minorHAnsi" w:cstheme="minorHAnsi"/>
          <w:sz w:val="22"/>
          <w:szCs w:val="22"/>
        </w:rPr>
        <w:t>‘</w:t>
      </w:r>
      <w:r w:rsidR="006B3A88">
        <w:rPr>
          <w:rFonts w:asciiTheme="minorHAnsi" w:hAnsiTheme="minorHAnsi" w:cstheme="minorHAnsi"/>
          <w:sz w:val="22"/>
          <w:szCs w:val="22"/>
        </w:rPr>
        <w:t xml:space="preserve">Vlaams </w:t>
      </w:r>
      <w:ins w:id="211" w:author="Johan Buyck" w:date="2021-04-08T11:18:00Z">
        <w:r w:rsidR="00B46C68">
          <w:rPr>
            <w:rFonts w:asciiTheme="minorHAnsi" w:hAnsiTheme="minorHAnsi" w:cstheme="minorHAnsi"/>
            <w:sz w:val="22"/>
            <w:szCs w:val="22"/>
          </w:rPr>
          <w:t>K</w:t>
        </w:r>
      </w:ins>
      <w:del w:id="212" w:author="Johan Buyck" w:date="2021-04-08T11:18:00Z">
        <w:r w:rsidR="006B3A88" w:rsidDel="00B46C68">
          <w:rPr>
            <w:rFonts w:asciiTheme="minorHAnsi" w:hAnsiTheme="minorHAnsi" w:cstheme="minorHAnsi"/>
            <w:sz w:val="22"/>
            <w:szCs w:val="22"/>
          </w:rPr>
          <w:delText>k</w:delText>
        </w:r>
      </w:del>
      <w:r w:rsidR="006B3A88">
        <w:rPr>
          <w:rFonts w:asciiTheme="minorHAnsi" w:hAnsiTheme="minorHAnsi" w:cstheme="minorHAnsi"/>
          <w:sz w:val="22"/>
          <w:szCs w:val="22"/>
        </w:rPr>
        <w:t>adaster</w:t>
      </w:r>
      <w:ins w:id="213" w:author="Johan Buyck" w:date="2021-04-08T11:18:00Z">
        <w:r w:rsidR="00B46C68">
          <w:rPr>
            <w:rFonts w:asciiTheme="minorHAnsi" w:hAnsiTheme="minorHAnsi" w:cstheme="minorHAnsi"/>
            <w:sz w:val="22"/>
            <w:szCs w:val="22"/>
          </w:rPr>
          <w:t xml:space="preserve"> Groeipakket</w:t>
        </w:r>
      </w:ins>
      <w:r w:rsidR="004F6F3F">
        <w:rPr>
          <w:rFonts w:asciiTheme="minorHAnsi" w:hAnsiTheme="minorHAnsi" w:cstheme="minorHAnsi"/>
          <w:sz w:val="22"/>
          <w:szCs w:val="22"/>
        </w:rPr>
        <w:t>’</w:t>
      </w:r>
      <w:r w:rsidR="00E62A2D" w:rsidRPr="00A10EE8">
        <w:rPr>
          <w:rFonts w:asciiTheme="minorHAnsi" w:hAnsiTheme="minorHAnsi" w:cstheme="minorHAnsi"/>
          <w:sz w:val="22"/>
          <w:szCs w:val="22"/>
          <w:lang w:val="nl-BE"/>
        </w:rPr>
        <w:t xml:space="preserve"> als authentieke gegevensbron</w:t>
      </w:r>
      <w:r w:rsidR="001B0002" w:rsidRPr="00A10EE8">
        <w:rPr>
          <w:rFonts w:asciiTheme="minorHAnsi" w:hAnsiTheme="minorHAnsi" w:cstheme="minorHAnsi"/>
          <w:sz w:val="22"/>
          <w:szCs w:val="22"/>
          <w:lang w:val="nl-BE"/>
        </w:rPr>
        <w:t xml:space="preserve"> te erkennen met een overgangsperiode van </w:t>
      </w:r>
      <w:r w:rsidR="003241BA" w:rsidRPr="00A10EE8">
        <w:rPr>
          <w:rFonts w:asciiTheme="minorHAnsi" w:hAnsiTheme="minorHAnsi" w:cstheme="minorHAnsi"/>
          <w:sz w:val="22"/>
          <w:szCs w:val="22"/>
          <w:lang w:val="nl-BE"/>
        </w:rPr>
        <w:t>éé</w:t>
      </w:r>
      <w:r w:rsidR="001B0002" w:rsidRPr="00A10EE8">
        <w:rPr>
          <w:rFonts w:asciiTheme="minorHAnsi" w:hAnsiTheme="minorHAnsi" w:cstheme="minorHAnsi"/>
          <w:sz w:val="22"/>
          <w:szCs w:val="22"/>
          <w:lang w:val="nl-BE"/>
        </w:rPr>
        <w:t>n jaar</w:t>
      </w:r>
      <w:r w:rsidR="00CD7CB5" w:rsidRPr="00A10EE8">
        <w:rPr>
          <w:rFonts w:asciiTheme="minorHAnsi" w:hAnsiTheme="minorHAnsi" w:cstheme="minorHAnsi"/>
          <w:sz w:val="22"/>
          <w:szCs w:val="22"/>
          <w:lang w:val="nl-BE"/>
        </w:rPr>
        <w:t xml:space="preserve"> en </w:t>
      </w:r>
      <w:ins w:id="214" w:author="Johan Buyck" w:date="2021-04-08T11:18:00Z">
        <w:r w:rsidR="00B46C68">
          <w:rPr>
            <w:rFonts w:asciiTheme="minorHAnsi" w:hAnsiTheme="minorHAnsi" w:cstheme="minorHAnsi"/>
            <w:sz w:val="22"/>
            <w:szCs w:val="22"/>
            <w:lang w:val="nl-BE"/>
          </w:rPr>
          <w:t>Opgroeien regie</w:t>
        </w:r>
      </w:ins>
      <w:del w:id="215" w:author="Johan Buyck" w:date="2021-04-08T11:18:00Z">
        <w:r w:rsidR="00E54955" w:rsidDel="00B46C68">
          <w:rPr>
            <w:rFonts w:asciiTheme="minorHAnsi" w:hAnsiTheme="minorHAnsi" w:cstheme="minorHAnsi"/>
            <w:sz w:val="22"/>
            <w:szCs w:val="22"/>
            <w:lang w:val="nl-BE"/>
          </w:rPr>
          <w:delText>Kind en Gezin</w:delText>
        </w:r>
      </w:del>
      <w:r w:rsidR="00CD7CB5" w:rsidRPr="00A10EE8">
        <w:rPr>
          <w:rFonts w:asciiTheme="minorHAnsi" w:hAnsiTheme="minorHAnsi" w:cstheme="minorHAnsi"/>
          <w:sz w:val="22"/>
          <w:szCs w:val="22"/>
          <w:lang w:val="nl-BE"/>
        </w:rPr>
        <w:t xml:space="preserve"> als </w:t>
      </w:r>
      <w:proofErr w:type="spellStart"/>
      <w:r w:rsidR="00CD7CB5" w:rsidRPr="00A10EE8">
        <w:rPr>
          <w:rFonts w:asciiTheme="minorHAnsi" w:hAnsiTheme="minorHAnsi" w:cstheme="minorHAnsi"/>
          <w:sz w:val="22"/>
          <w:szCs w:val="22"/>
          <w:lang w:val="nl-BE"/>
        </w:rPr>
        <w:t>beheersinstantie</w:t>
      </w:r>
      <w:proofErr w:type="spellEnd"/>
      <w:r w:rsidR="00CD7CB5" w:rsidRPr="00A10EE8">
        <w:rPr>
          <w:rFonts w:asciiTheme="minorHAnsi" w:hAnsiTheme="minorHAnsi" w:cstheme="minorHAnsi"/>
          <w:sz w:val="22"/>
          <w:szCs w:val="22"/>
          <w:lang w:val="nl-BE"/>
        </w:rPr>
        <w:t xml:space="preserve"> aan te wijzen</w:t>
      </w:r>
      <w:r w:rsidR="00E62A2D" w:rsidRPr="00A10EE8">
        <w:rPr>
          <w:rFonts w:asciiTheme="minorHAnsi" w:hAnsiTheme="minorHAnsi" w:cstheme="minorHAnsi"/>
          <w:sz w:val="22"/>
          <w:szCs w:val="22"/>
          <w:lang w:val="nl-BE"/>
        </w:rPr>
        <w:t>.</w:t>
      </w:r>
    </w:p>
    <w:sectPr w:rsidR="008F3267" w:rsidRPr="000A7144" w:rsidSect="006A32C0">
      <w:footerReference w:type="even" r:id="rId14"/>
      <w:footerReference w:type="default" r:id="rId15"/>
      <w:headerReference w:type="first" r:id="rId16"/>
      <w:footerReference w:type="first" r:id="rId17"/>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C1C91" w14:textId="77777777" w:rsidR="005D620D" w:rsidRDefault="005D620D">
      <w:r>
        <w:separator/>
      </w:r>
    </w:p>
  </w:endnote>
  <w:endnote w:type="continuationSeparator" w:id="0">
    <w:p w14:paraId="1C1C4921" w14:textId="77777777" w:rsidR="005D620D" w:rsidRDefault="005D6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altName w:val="Calibri"/>
    <w:panose1 w:val="00000500000000000000"/>
    <w:charset w:val="00"/>
    <w:family w:val="auto"/>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anders Art Sans">
    <w:altName w:val="Courier New"/>
    <w:panose1 w:val="00000500000000000000"/>
    <w:charset w:val="00"/>
    <w:family w:val="modern"/>
    <w:notTrueType/>
    <w:pitch w:val="variable"/>
    <w:sig w:usb0="00000007" w:usb1="00000000" w:usb2="00000000" w:usb3="00000000" w:csb0="00000093" w:csb1="00000000"/>
  </w:font>
  <w:font w:name="FlandersArtSans-Bold">
    <w:altName w:val="Calibri"/>
    <w:panose1 w:val="00000800000000000000"/>
    <w:charset w:val="00"/>
    <w:family w:val="auto"/>
    <w:pitch w:val="variable"/>
    <w:sig w:usb0="00000007" w:usb1="00000000" w:usb2="00000000" w:usb3="00000000" w:csb0="00000093" w:csb1="00000000"/>
  </w:font>
  <w:font w:name="FlandersArtSerif-Bold">
    <w:altName w:val="Calibri"/>
    <w:panose1 w:val="00000800000000000000"/>
    <w:charset w:val="00"/>
    <w:family w:val="auto"/>
    <w:pitch w:val="variable"/>
    <w:sig w:usb0="00000007" w:usb1="00000000" w:usb2="00000000" w:usb3="00000000" w:csb0="00000093" w:csb1="00000000"/>
  </w:font>
  <w:font w:name="FlandersArtSerif-Regular">
    <w:altName w:val="Calibri"/>
    <w:panose1 w:val="00000500000000000000"/>
    <w:charset w:val="00"/>
    <w:family w:val="auto"/>
    <w:pitch w:val="variable"/>
    <w:sig w:usb0="00000007" w:usb1="00000000" w:usb2="00000000" w:usb3="00000000" w:csb0="00000093" w:csb1="00000000"/>
  </w:font>
  <w:font w:name="FlandersArtSans-Medium">
    <w:altName w:val="Calibri"/>
    <w:panose1 w:val="000006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4B0F8" w14:textId="77777777" w:rsidR="006A32C0" w:rsidRDefault="006A32C0" w:rsidP="006A32C0">
    <w:pPr>
      <w:pStyle w:val="Koptekst"/>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5D620D">
      <w:fldChar w:fldCharType="begin"/>
    </w:r>
    <w:r w:rsidR="005D620D">
      <w:instrText xml:space="preserve"> NUMPAGES   \* MERGEFORMAT </w:instrText>
    </w:r>
    <w:r w:rsidR="005D620D">
      <w:fldChar w:fldCharType="separate"/>
    </w:r>
    <w:r w:rsidR="00DE2186">
      <w:rPr>
        <w:noProof/>
      </w:rPr>
      <w:t>2</w:t>
    </w:r>
    <w:r w:rsidR="005D620D">
      <w:rPr>
        <w:noProof/>
      </w:rPr>
      <w:fldChar w:fldCharType="end"/>
    </w:r>
    <w:r>
      <w:tab/>
      <w:t xml:space="preserve">     </w:t>
    </w:r>
    <w:r>
      <w:tab/>
      <w:t xml:space="preserve">     </w:t>
    </w:r>
  </w:p>
  <w:p w14:paraId="630BF118" w14:textId="77777777" w:rsidR="006A32C0" w:rsidRDefault="006A32C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5D620D">
      <w:fldChar w:fldCharType="begin"/>
    </w:r>
    <w:r w:rsidR="005D620D">
      <w:instrText xml:space="preserve"> NUMPAGES  \* Arabic  \* MERGEFORMAT </w:instrText>
    </w:r>
    <w:r w:rsidR="005D620D">
      <w:fldChar w:fldCharType="separate"/>
    </w:r>
    <w:r w:rsidR="000A7144">
      <w:rPr>
        <w:noProof/>
      </w:rPr>
      <w:t>4</w:t>
    </w:r>
    <w:r w:rsidR="005D620D">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59EFC" w14:textId="77777777" w:rsidR="005D620D" w:rsidRDefault="005D620D">
      <w:r>
        <w:separator/>
      </w:r>
    </w:p>
  </w:footnote>
  <w:footnote w:type="continuationSeparator" w:id="0">
    <w:p w14:paraId="39CDF69F" w14:textId="77777777" w:rsidR="005D620D" w:rsidRDefault="005D6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1F162F"/>
    <w:multiLevelType w:val="multilevel"/>
    <w:tmpl w:val="66CA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53657"/>
    <w:multiLevelType w:val="hybridMultilevel"/>
    <w:tmpl w:val="CAE8E4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D42247"/>
    <w:multiLevelType w:val="hybridMultilevel"/>
    <w:tmpl w:val="0C2EAC84"/>
    <w:lvl w:ilvl="0" w:tplc="4232D990">
      <w:start w:val="5"/>
      <w:numFmt w:val="bullet"/>
      <w:lvlText w:val="-"/>
      <w:lvlJc w:val="left"/>
      <w:pPr>
        <w:ind w:left="720" w:hanging="360"/>
      </w:pPr>
      <w:rPr>
        <w:rFonts w:ascii="Calibri" w:eastAsia="Times New Roman"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6"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AF83766"/>
    <w:multiLevelType w:val="hybridMultilevel"/>
    <w:tmpl w:val="BB10DCCC"/>
    <w:lvl w:ilvl="0" w:tplc="A538C106">
      <w:start w:val="5"/>
      <w:numFmt w:val="bullet"/>
      <w:lvlText w:val="-"/>
      <w:lvlJc w:val="left"/>
      <w:pPr>
        <w:ind w:left="720" w:hanging="360"/>
      </w:pPr>
      <w:rPr>
        <w:rFonts w:ascii="Calibri" w:eastAsia="Times New Roman" w:hAnsi="Calibr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E710A8C"/>
    <w:multiLevelType w:val="hybridMultilevel"/>
    <w:tmpl w:val="F55446CA"/>
    <w:lvl w:ilvl="0" w:tplc="E5AECA78">
      <w:start w:val="5"/>
      <w:numFmt w:val="bullet"/>
      <w:lvlText w:val="-"/>
      <w:lvlJc w:val="left"/>
      <w:pPr>
        <w:ind w:left="720" w:hanging="360"/>
      </w:pPr>
      <w:rPr>
        <w:rFonts w:ascii="Calibri" w:eastAsia="Times New Roman" w:hAnsi="Calibri" w:cs="Times New Roman" w:hint="default"/>
        <w:color w:val="44444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20"/>
  </w:num>
  <w:num w:numId="6">
    <w:abstractNumId w:val="21"/>
  </w:num>
  <w:num w:numId="7">
    <w:abstractNumId w:val="21"/>
  </w:num>
  <w:num w:numId="8">
    <w:abstractNumId w:val="21"/>
  </w:num>
  <w:num w:numId="9">
    <w:abstractNumId w:val="21"/>
  </w:num>
  <w:num w:numId="10">
    <w:abstractNumId w:val="10"/>
  </w:num>
  <w:num w:numId="11">
    <w:abstractNumId w:val="11"/>
  </w:num>
  <w:num w:numId="12">
    <w:abstractNumId w:val="19"/>
  </w:num>
  <w:num w:numId="13">
    <w:abstractNumId w:val="13"/>
  </w:num>
  <w:num w:numId="14">
    <w:abstractNumId w:val="14"/>
  </w:num>
  <w:num w:numId="15">
    <w:abstractNumId w:val="5"/>
  </w:num>
  <w:num w:numId="16">
    <w:abstractNumId w:val="9"/>
  </w:num>
  <w:num w:numId="17">
    <w:abstractNumId w:val="4"/>
  </w:num>
  <w:num w:numId="18">
    <w:abstractNumId w:val="1"/>
  </w:num>
  <w:num w:numId="19">
    <w:abstractNumId w:val="15"/>
  </w:num>
  <w:num w:numId="20">
    <w:abstractNumId w:val="7"/>
  </w:num>
  <w:num w:numId="21">
    <w:abstractNumId w:val="8"/>
  </w:num>
  <w:num w:numId="22">
    <w:abstractNumId w:val="22"/>
  </w:num>
  <w:num w:numId="23">
    <w:abstractNumId w:val="0"/>
  </w:num>
  <w:num w:numId="24">
    <w:abstractNumId w:val="16"/>
  </w:num>
  <w:num w:numId="25">
    <w:abstractNumId w:val="2"/>
  </w:num>
  <w:num w:numId="26">
    <w:abstractNumId w:val="17"/>
  </w:num>
  <w:num w:numId="27">
    <w:abstractNumId w:val="18"/>
  </w:num>
  <w:num w:numId="28">
    <w:abstractNumId w:val="3"/>
  </w:num>
  <w:num w:numId="29">
    <w:abstractNumId w:val="23"/>
  </w:num>
  <w:num w:numId="30">
    <w:abstractNumId w:val="7"/>
  </w:num>
  <w:num w:numId="31">
    <w:abstractNumId w:val="12"/>
  </w:num>
  <w:num w:numId="3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an Buyck">
    <w15:presenceInfo w15:providerId="AD" w15:userId="S::johan.buyck@opgroeien.be::4671f2c7-85c2-4680-bdbe-fe2b1e6cc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4F14"/>
    <w:rsid w:val="00012D92"/>
    <w:rsid w:val="00015CEC"/>
    <w:rsid w:val="00023027"/>
    <w:rsid w:val="000253AC"/>
    <w:rsid w:val="00046CB1"/>
    <w:rsid w:val="00055541"/>
    <w:rsid w:val="00061AF0"/>
    <w:rsid w:val="000620D5"/>
    <w:rsid w:val="00072202"/>
    <w:rsid w:val="000802D0"/>
    <w:rsid w:val="000839F5"/>
    <w:rsid w:val="00086EC8"/>
    <w:rsid w:val="000A2D19"/>
    <w:rsid w:val="000A363F"/>
    <w:rsid w:val="000A43F9"/>
    <w:rsid w:val="000A661E"/>
    <w:rsid w:val="000A7144"/>
    <w:rsid w:val="000B0600"/>
    <w:rsid w:val="000B07CF"/>
    <w:rsid w:val="000B5C58"/>
    <w:rsid w:val="000B68CE"/>
    <w:rsid w:val="000C49C3"/>
    <w:rsid w:val="000E74FE"/>
    <w:rsid w:val="000E7750"/>
    <w:rsid w:val="000F2FE5"/>
    <w:rsid w:val="000F358F"/>
    <w:rsid w:val="00105B3A"/>
    <w:rsid w:val="0011772F"/>
    <w:rsid w:val="00120263"/>
    <w:rsid w:val="00140FC2"/>
    <w:rsid w:val="00140FCB"/>
    <w:rsid w:val="00146C04"/>
    <w:rsid w:val="00154929"/>
    <w:rsid w:val="00155170"/>
    <w:rsid w:val="00155A57"/>
    <w:rsid w:val="00155FF6"/>
    <w:rsid w:val="00195761"/>
    <w:rsid w:val="001A7AAF"/>
    <w:rsid w:val="001B0002"/>
    <w:rsid w:val="001B7541"/>
    <w:rsid w:val="001B7CBE"/>
    <w:rsid w:val="001C1284"/>
    <w:rsid w:val="001C5E85"/>
    <w:rsid w:val="001C5F60"/>
    <w:rsid w:val="001C7D07"/>
    <w:rsid w:val="001D2BB4"/>
    <w:rsid w:val="001E0B09"/>
    <w:rsid w:val="001E50D7"/>
    <w:rsid w:val="001E54D5"/>
    <w:rsid w:val="001F1798"/>
    <w:rsid w:val="001F6E09"/>
    <w:rsid w:val="00206785"/>
    <w:rsid w:val="00211849"/>
    <w:rsid w:val="002255BE"/>
    <w:rsid w:val="0023145F"/>
    <w:rsid w:val="002402E8"/>
    <w:rsid w:val="0025036D"/>
    <w:rsid w:val="00250E5D"/>
    <w:rsid w:val="002564EA"/>
    <w:rsid w:val="00275BF9"/>
    <w:rsid w:val="00276279"/>
    <w:rsid w:val="00286949"/>
    <w:rsid w:val="00290D40"/>
    <w:rsid w:val="002921DD"/>
    <w:rsid w:val="002B323B"/>
    <w:rsid w:val="002B5591"/>
    <w:rsid w:val="002C2967"/>
    <w:rsid w:val="002C4C5A"/>
    <w:rsid w:val="002D047D"/>
    <w:rsid w:val="002D077D"/>
    <w:rsid w:val="002D0921"/>
    <w:rsid w:val="002D2591"/>
    <w:rsid w:val="002D2FD8"/>
    <w:rsid w:val="002D3183"/>
    <w:rsid w:val="002D3C6A"/>
    <w:rsid w:val="002D7767"/>
    <w:rsid w:val="002E1446"/>
    <w:rsid w:val="003007D1"/>
    <w:rsid w:val="0030113A"/>
    <w:rsid w:val="0030210A"/>
    <w:rsid w:val="00307B7A"/>
    <w:rsid w:val="003241BA"/>
    <w:rsid w:val="00325F1D"/>
    <w:rsid w:val="00332278"/>
    <w:rsid w:val="00332D3B"/>
    <w:rsid w:val="00362A30"/>
    <w:rsid w:val="00370BC2"/>
    <w:rsid w:val="00372A1F"/>
    <w:rsid w:val="00381723"/>
    <w:rsid w:val="003A7FB0"/>
    <w:rsid w:val="003B3DC1"/>
    <w:rsid w:val="003C4EE9"/>
    <w:rsid w:val="003D5199"/>
    <w:rsid w:val="003E40C9"/>
    <w:rsid w:val="003E5B53"/>
    <w:rsid w:val="003E63ED"/>
    <w:rsid w:val="003F0804"/>
    <w:rsid w:val="003F1269"/>
    <w:rsid w:val="003F3B4F"/>
    <w:rsid w:val="003F71A5"/>
    <w:rsid w:val="00400431"/>
    <w:rsid w:val="00410C23"/>
    <w:rsid w:val="00416493"/>
    <w:rsid w:val="00416AFA"/>
    <w:rsid w:val="00416D6A"/>
    <w:rsid w:val="00420CBA"/>
    <w:rsid w:val="00426BD6"/>
    <w:rsid w:val="00446BB0"/>
    <w:rsid w:val="00451FA8"/>
    <w:rsid w:val="00454098"/>
    <w:rsid w:val="00462142"/>
    <w:rsid w:val="004778D3"/>
    <w:rsid w:val="004848BF"/>
    <w:rsid w:val="004851B7"/>
    <w:rsid w:val="00486AAB"/>
    <w:rsid w:val="004A1E27"/>
    <w:rsid w:val="004A1F80"/>
    <w:rsid w:val="004A421E"/>
    <w:rsid w:val="004A7DF2"/>
    <w:rsid w:val="004B40EF"/>
    <w:rsid w:val="004C582A"/>
    <w:rsid w:val="004E2207"/>
    <w:rsid w:val="004E24BA"/>
    <w:rsid w:val="004F193E"/>
    <w:rsid w:val="004F2241"/>
    <w:rsid w:val="004F2FC1"/>
    <w:rsid w:val="004F6F3F"/>
    <w:rsid w:val="005032D3"/>
    <w:rsid w:val="00503422"/>
    <w:rsid w:val="00503BAB"/>
    <w:rsid w:val="00537303"/>
    <w:rsid w:val="00543B15"/>
    <w:rsid w:val="00545E5A"/>
    <w:rsid w:val="00546156"/>
    <w:rsid w:val="00546DF2"/>
    <w:rsid w:val="00560BA9"/>
    <w:rsid w:val="0056699C"/>
    <w:rsid w:val="00576DB8"/>
    <w:rsid w:val="00576FD4"/>
    <w:rsid w:val="00585815"/>
    <w:rsid w:val="00585B47"/>
    <w:rsid w:val="00586A3B"/>
    <w:rsid w:val="00592180"/>
    <w:rsid w:val="005A5CB9"/>
    <w:rsid w:val="005B2C2A"/>
    <w:rsid w:val="005B47B5"/>
    <w:rsid w:val="005C337E"/>
    <w:rsid w:val="005C6608"/>
    <w:rsid w:val="005D0883"/>
    <w:rsid w:val="005D620D"/>
    <w:rsid w:val="005D6998"/>
    <w:rsid w:val="005D7511"/>
    <w:rsid w:val="005E688B"/>
    <w:rsid w:val="006027F2"/>
    <w:rsid w:val="006045BB"/>
    <w:rsid w:val="00611A55"/>
    <w:rsid w:val="00630306"/>
    <w:rsid w:val="00637CD1"/>
    <w:rsid w:val="00646199"/>
    <w:rsid w:val="00651333"/>
    <w:rsid w:val="0066143F"/>
    <w:rsid w:val="00663F16"/>
    <w:rsid w:val="006763CE"/>
    <w:rsid w:val="0068008D"/>
    <w:rsid w:val="0068174D"/>
    <w:rsid w:val="006A2E7F"/>
    <w:rsid w:val="006A32C0"/>
    <w:rsid w:val="006A3A71"/>
    <w:rsid w:val="006B3A88"/>
    <w:rsid w:val="006B44E9"/>
    <w:rsid w:val="006E0F45"/>
    <w:rsid w:val="006E4FBE"/>
    <w:rsid w:val="006E79D9"/>
    <w:rsid w:val="006F2094"/>
    <w:rsid w:val="00701249"/>
    <w:rsid w:val="007041FD"/>
    <w:rsid w:val="0070524B"/>
    <w:rsid w:val="007337A3"/>
    <w:rsid w:val="00745074"/>
    <w:rsid w:val="00745368"/>
    <w:rsid w:val="0077339E"/>
    <w:rsid w:val="007825ED"/>
    <w:rsid w:val="0079631A"/>
    <w:rsid w:val="007A2CD2"/>
    <w:rsid w:val="007A38F2"/>
    <w:rsid w:val="007A444C"/>
    <w:rsid w:val="007B2C97"/>
    <w:rsid w:val="007D1BEB"/>
    <w:rsid w:val="007E238E"/>
    <w:rsid w:val="007E24E0"/>
    <w:rsid w:val="007F1C2C"/>
    <w:rsid w:val="007F6153"/>
    <w:rsid w:val="00803237"/>
    <w:rsid w:val="00806F99"/>
    <w:rsid w:val="00811951"/>
    <w:rsid w:val="00820C93"/>
    <w:rsid w:val="00822FFA"/>
    <w:rsid w:val="00841E37"/>
    <w:rsid w:val="008425C3"/>
    <w:rsid w:val="00844EF7"/>
    <w:rsid w:val="0085152E"/>
    <w:rsid w:val="00862574"/>
    <w:rsid w:val="0086321F"/>
    <w:rsid w:val="00863DC6"/>
    <w:rsid w:val="00866B57"/>
    <w:rsid w:val="0087721E"/>
    <w:rsid w:val="008778B1"/>
    <w:rsid w:val="00884C68"/>
    <w:rsid w:val="008858E1"/>
    <w:rsid w:val="00886C43"/>
    <w:rsid w:val="00891D5F"/>
    <w:rsid w:val="008967CB"/>
    <w:rsid w:val="008A23D3"/>
    <w:rsid w:val="008A2506"/>
    <w:rsid w:val="008B5078"/>
    <w:rsid w:val="008C51BD"/>
    <w:rsid w:val="008D1486"/>
    <w:rsid w:val="008F3267"/>
    <w:rsid w:val="008F5960"/>
    <w:rsid w:val="008F76E9"/>
    <w:rsid w:val="00906AF3"/>
    <w:rsid w:val="00910ACB"/>
    <w:rsid w:val="00936A45"/>
    <w:rsid w:val="009424FB"/>
    <w:rsid w:val="00945DDB"/>
    <w:rsid w:val="00952681"/>
    <w:rsid w:val="00963CA2"/>
    <w:rsid w:val="00986949"/>
    <w:rsid w:val="009876FD"/>
    <w:rsid w:val="00996A7E"/>
    <w:rsid w:val="009A79D3"/>
    <w:rsid w:val="009B0EE3"/>
    <w:rsid w:val="009C6D7C"/>
    <w:rsid w:val="009D00EA"/>
    <w:rsid w:val="009D31EB"/>
    <w:rsid w:val="009E0977"/>
    <w:rsid w:val="009F7429"/>
    <w:rsid w:val="00A05EA5"/>
    <w:rsid w:val="00A10EE8"/>
    <w:rsid w:val="00A11321"/>
    <w:rsid w:val="00A137B9"/>
    <w:rsid w:val="00A164CB"/>
    <w:rsid w:val="00A21784"/>
    <w:rsid w:val="00A2500F"/>
    <w:rsid w:val="00A256FD"/>
    <w:rsid w:val="00A26D90"/>
    <w:rsid w:val="00A31811"/>
    <w:rsid w:val="00A31A6B"/>
    <w:rsid w:val="00A37219"/>
    <w:rsid w:val="00A377EC"/>
    <w:rsid w:val="00A43904"/>
    <w:rsid w:val="00A47DCA"/>
    <w:rsid w:val="00A541FC"/>
    <w:rsid w:val="00A620A3"/>
    <w:rsid w:val="00A645FC"/>
    <w:rsid w:val="00A66C51"/>
    <w:rsid w:val="00A67959"/>
    <w:rsid w:val="00A70CAE"/>
    <w:rsid w:val="00A71707"/>
    <w:rsid w:val="00A76A3D"/>
    <w:rsid w:val="00AB4095"/>
    <w:rsid w:val="00AB53BB"/>
    <w:rsid w:val="00AC50DC"/>
    <w:rsid w:val="00AD2E21"/>
    <w:rsid w:val="00AE0C94"/>
    <w:rsid w:val="00AE6E15"/>
    <w:rsid w:val="00AF789F"/>
    <w:rsid w:val="00B00792"/>
    <w:rsid w:val="00B22A95"/>
    <w:rsid w:val="00B35BAF"/>
    <w:rsid w:val="00B43116"/>
    <w:rsid w:val="00B46C68"/>
    <w:rsid w:val="00B60BB7"/>
    <w:rsid w:val="00B70672"/>
    <w:rsid w:val="00B74421"/>
    <w:rsid w:val="00B82B38"/>
    <w:rsid w:val="00B90A1C"/>
    <w:rsid w:val="00BA7A81"/>
    <w:rsid w:val="00BA7E8F"/>
    <w:rsid w:val="00BB53C9"/>
    <w:rsid w:val="00BC0D53"/>
    <w:rsid w:val="00BC0DF0"/>
    <w:rsid w:val="00BC4F6F"/>
    <w:rsid w:val="00BC6E48"/>
    <w:rsid w:val="00BD0A09"/>
    <w:rsid w:val="00BD2A95"/>
    <w:rsid w:val="00BD794A"/>
    <w:rsid w:val="00BE0222"/>
    <w:rsid w:val="00BE3F84"/>
    <w:rsid w:val="00BF27B0"/>
    <w:rsid w:val="00BF46D5"/>
    <w:rsid w:val="00BF51C2"/>
    <w:rsid w:val="00C02EF3"/>
    <w:rsid w:val="00C03424"/>
    <w:rsid w:val="00C045E5"/>
    <w:rsid w:val="00C06FB6"/>
    <w:rsid w:val="00C073E2"/>
    <w:rsid w:val="00C07C9F"/>
    <w:rsid w:val="00C12246"/>
    <w:rsid w:val="00C250EE"/>
    <w:rsid w:val="00C31010"/>
    <w:rsid w:val="00C343D5"/>
    <w:rsid w:val="00C4026B"/>
    <w:rsid w:val="00C46140"/>
    <w:rsid w:val="00C46285"/>
    <w:rsid w:val="00C52CCA"/>
    <w:rsid w:val="00C60FA7"/>
    <w:rsid w:val="00C61E5B"/>
    <w:rsid w:val="00C641D6"/>
    <w:rsid w:val="00C73B35"/>
    <w:rsid w:val="00C75E7D"/>
    <w:rsid w:val="00C818CE"/>
    <w:rsid w:val="00C97548"/>
    <w:rsid w:val="00CB3A09"/>
    <w:rsid w:val="00CB4DA6"/>
    <w:rsid w:val="00CD12D1"/>
    <w:rsid w:val="00CD263E"/>
    <w:rsid w:val="00CD531A"/>
    <w:rsid w:val="00CD7CB5"/>
    <w:rsid w:val="00CE3077"/>
    <w:rsid w:val="00CF1C68"/>
    <w:rsid w:val="00D110B9"/>
    <w:rsid w:val="00D1487A"/>
    <w:rsid w:val="00D21C99"/>
    <w:rsid w:val="00D24782"/>
    <w:rsid w:val="00D26B3F"/>
    <w:rsid w:val="00D31E2D"/>
    <w:rsid w:val="00D330A9"/>
    <w:rsid w:val="00D444FC"/>
    <w:rsid w:val="00D4520F"/>
    <w:rsid w:val="00D520F5"/>
    <w:rsid w:val="00D56A15"/>
    <w:rsid w:val="00D60AAB"/>
    <w:rsid w:val="00D62B1A"/>
    <w:rsid w:val="00D7222B"/>
    <w:rsid w:val="00D73BEB"/>
    <w:rsid w:val="00D742C3"/>
    <w:rsid w:val="00D75376"/>
    <w:rsid w:val="00D82981"/>
    <w:rsid w:val="00D84149"/>
    <w:rsid w:val="00D908A8"/>
    <w:rsid w:val="00D915AE"/>
    <w:rsid w:val="00DA64A2"/>
    <w:rsid w:val="00DB391E"/>
    <w:rsid w:val="00DC530B"/>
    <w:rsid w:val="00DC5CB4"/>
    <w:rsid w:val="00DC67D4"/>
    <w:rsid w:val="00DD6F2E"/>
    <w:rsid w:val="00DE1932"/>
    <w:rsid w:val="00DE2186"/>
    <w:rsid w:val="00DE7B97"/>
    <w:rsid w:val="00DF6139"/>
    <w:rsid w:val="00E01B4D"/>
    <w:rsid w:val="00E03915"/>
    <w:rsid w:val="00E17270"/>
    <w:rsid w:val="00E303B1"/>
    <w:rsid w:val="00E33E38"/>
    <w:rsid w:val="00E43EE8"/>
    <w:rsid w:val="00E45A31"/>
    <w:rsid w:val="00E46FAF"/>
    <w:rsid w:val="00E50894"/>
    <w:rsid w:val="00E51F8D"/>
    <w:rsid w:val="00E54955"/>
    <w:rsid w:val="00E54D36"/>
    <w:rsid w:val="00E62A2D"/>
    <w:rsid w:val="00E62C04"/>
    <w:rsid w:val="00E637B9"/>
    <w:rsid w:val="00E73667"/>
    <w:rsid w:val="00E83BD5"/>
    <w:rsid w:val="00E84774"/>
    <w:rsid w:val="00EB4791"/>
    <w:rsid w:val="00EB5D8F"/>
    <w:rsid w:val="00EB5E87"/>
    <w:rsid w:val="00EC02CD"/>
    <w:rsid w:val="00EC0E1E"/>
    <w:rsid w:val="00EC3A8C"/>
    <w:rsid w:val="00EC5AA7"/>
    <w:rsid w:val="00ED0B1F"/>
    <w:rsid w:val="00ED2766"/>
    <w:rsid w:val="00EE0898"/>
    <w:rsid w:val="00EE389B"/>
    <w:rsid w:val="00EF3E9B"/>
    <w:rsid w:val="00F00228"/>
    <w:rsid w:val="00F00B3B"/>
    <w:rsid w:val="00F13681"/>
    <w:rsid w:val="00F25D3F"/>
    <w:rsid w:val="00F31EDE"/>
    <w:rsid w:val="00F3314D"/>
    <w:rsid w:val="00F4058D"/>
    <w:rsid w:val="00F40DD2"/>
    <w:rsid w:val="00F41787"/>
    <w:rsid w:val="00F529CC"/>
    <w:rsid w:val="00F55C5A"/>
    <w:rsid w:val="00F62A82"/>
    <w:rsid w:val="00F63840"/>
    <w:rsid w:val="00F67BD0"/>
    <w:rsid w:val="00F70A54"/>
    <w:rsid w:val="00F75910"/>
    <w:rsid w:val="00F864AE"/>
    <w:rsid w:val="00FA594F"/>
    <w:rsid w:val="00FA710F"/>
    <w:rsid w:val="00FB364F"/>
    <w:rsid w:val="00FB5675"/>
    <w:rsid w:val="00FC3830"/>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unhideWhenUsed/>
    <w:rsid w:val="002921DD"/>
    <w:rPr>
      <w:color w:val="0563C1" w:themeColor="hyperlink"/>
      <w:u w:val="single"/>
    </w:rPr>
  </w:style>
  <w:style w:type="character" w:styleId="Onopgelostemelding">
    <w:name w:val="Unresolved Mention"/>
    <w:basedOn w:val="Standaardalinea-lettertype"/>
    <w:uiPriority w:val="99"/>
    <w:rsid w:val="002921DD"/>
    <w:rPr>
      <w:color w:val="605E5C"/>
      <w:shd w:val="clear" w:color="auto" w:fill="E1DFDD"/>
    </w:rPr>
  </w:style>
  <w:style w:type="character" w:styleId="Nadruk">
    <w:name w:val="Emphasis"/>
    <w:basedOn w:val="Standaardalinea-lettertype"/>
    <w:uiPriority w:val="20"/>
    <w:qFormat/>
    <w:rsid w:val="00BB53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771581">
      <w:bodyDiv w:val="1"/>
      <w:marLeft w:val="0"/>
      <w:marRight w:val="0"/>
      <w:marTop w:val="0"/>
      <w:marBottom w:val="0"/>
      <w:divBdr>
        <w:top w:val="none" w:sz="0" w:space="0" w:color="auto"/>
        <w:left w:val="none" w:sz="0" w:space="0" w:color="auto"/>
        <w:bottom w:val="none" w:sz="0" w:space="0" w:color="auto"/>
        <w:right w:val="none" w:sz="0" w:space="0" w:color="auto"/>
      </w:divBdr>
    </w:div>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944267847">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288197996">
      <w:bodyDiv w:val="1"/>
      <w:marLeft w:val="0"/>
      <w:marRight w:val="0"/>
      <w:marTop w:val="0"/>
      <w:marBottom w:val="0"/>
      <w:divBdr>
        <w:top w:val="none" w:sz="0" w:space="0" w:color="auto"/>
        <w:left w:val="none" w:sz="0" w:space="0" w:color="auto"/>
        <w:bottom w:val="none" w:sz="0" w:space="0" w:color="auto"/>
        <w:right w:val="none" w:sz="0" w:space="0" w:color="auto"/>
      </w:divBdr>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1674528525">
      <w:bodyDiv w:val="1"/>
      <w:marLeft w:val="0"/>
      <w:marRight w:val="0"/>
      <w:marTop w:val="0"/>
      <w:marBottom w:val="0"/>
      <w:divBdr>
        <w:top w:val="none" w:sz="0" w:space="0" w:color="auto"/>
        <w:left w:val="none" w:sz="0" w:space="0" w:color="auto"/>
        <w:bottom w:val="none" w:sz="0" w:space="0" w:color="auto"/>
        <w:right w:val="none" w:sz="0" w:space="0" w:color="auto"/>
      </w:divBdr>
    </w:div>
    <w:div w:id="1700617056">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20E96E-F2D1-4E27-B06D-11A3D30F6D4F}">
  <ds:schemaRefs>
    <ds:schemaRef ds:uri="http://schemas.openxmlformats.org/officeDocument/2006/bibliography"/>
  </ds:schemaRefs>
</ds:datastoreItem>
</file>

<file path=customXml/itemProps2.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4.xml><?xml version="1.0" encoding="utf-8"?>
<ds:datastoreItem xmlns:ds="http://schemas.openxmlformats.org/officeDocument/2006/customXml" ds:itemID="{1C9E4923-1760-4B96-B591-F221E719A949}"/>
</file>

<file path=docProps/app.xml><?xml version="1.0" encoding="utf-8"?>
<Properties xmlns="http://schemas.openxmlformats.org/officeDocument/2006/extended-properties" xmlns:vt="http://schemas.openxmlformats.org/officeDocument/2006/docPropsVTypes">
  <Template>Normal</Template>
  <TotalTime>38</TotalTime>
  <Pages>5</Pages>
  <Words>1896</Words>
  <Characters>10429</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Johan Buyck</cp:lastModifiedBy>
  <cp:revision>5</cp:revision>
  <dcterms:created xsi:type="dcterms:W3CDTF">2021-04-08T11:15:00Z</dcterms:created>
  <dcterms:modified xsi:type="dcterms:W3CDTF">2021-04-13T14:55:00Z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