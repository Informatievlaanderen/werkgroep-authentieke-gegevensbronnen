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236293" w14:paraId="52129177" w14:textId="77777777" w:rsidTr="00503BAB">
        <w:trPr>
          <w:trHeight w:val="1076"/>
        </w:trPr>
        <w:tc>
          <w:tcPr>
            <w:tcW w:w="9610" w:type="dxa"/>
            <w:shd w:val="clear" w:color="auto" w:fill="auto"/>
          </w:tcPr>
          <w:p w14:paraId="44836602" w14:textId="618E9D6D" w:rsidR="00F13681" w:rsidRPr="00CD6567" w:rsidRDefault="00F13681"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Refer</w:t>
            </w:r>
            <w:r w:rsidRPr="00CD6567">
              <w:rPr>
                <w:rFonts w:asciiTheme="minorHAnsi" w:hAnsiTheme="minorHAnsi" w:cstheme="minorHAnsi"/>
                <w:sz w:val="22"/>
                <w:szCs w:val="22"/>
              </w:rPr>
              <w:t>en</w:t>
            </w:r>
            <w:r w:rsidRPr="00CD6567">
              <w:rPr>
                <w:rFonts w:asciiTheme="minorHAnsi" w:hAnsiTheme="minorHAnsi" w:cstheme="minorHAnsi"/>
                <w:sz w:val="22"/>
                <w:szCs w:val="22"/>
                <w:lang w:val="nl-BE"/>
              </w:rPr>
              <w:t>t</w:t>
            </w:r>
            <w:r w:rsidRPr="00CD6567">
              <w:rPr>
                <w:rFonts w:asciiTheme="minorHAnsi" w:hAnsiTheme="minorHAnsi" w:cstheme="minorHAnsi"/>
                <w:sz w:val="22"/>
                <w:szCs w:val="22"/>
              </w:rPr>
              <w:t>i</w:t>
            </w:r>
            <w:r w:rsidRPr="00CD6567">
              <w:rPr>
                <w:rFonts w:asciiTheme="minorHAnsi" w:hAnsiTheme="minorHAnsi" w:cstheme="minorHAnsi"/>
                <w:sz w:val="22"/>
                <w:szCs w:val="22"/>
                <w:lang w:val="nl-BE"/>
              </w:rPr>
              <w:t xml:space="preserve">e: </w:t>
            </w:r>
            <w:r w:rsidRPr="00CD6567">
              <w:rPr>
                <w:rFonts w:asciiTheme="minorHAnsi" w:hAnsiTheme="minorHAnsi" w:cstheme="minorHAnsi"/>
                <w:sz w:val="22"/>
                <w:szCs w:val="22"/>
              </w:rPr>
              <w:t xml:space="preserve"> </w:t>
            </w:r>
            <w:r w:rsidR="003F7BE7">
              <w:rPr>
                <w:rFonts w:asciiTheme="minorHAnsi" w:hAnsiTheme="minorHAnsi" w:cstheme="minorHAnsi"/>
                <w:sz w:val="22"/>
                <w:szCs w:val="22"/>
                <w:lang w:val="nl-BE"/>
              </w:rPr>
              <w:t>Grenzen van polders en wateringen</w:t>
            </w:r>
          </w:p>
          <w:p w14:paraId="700DCC0A" w14:textId="058C3C85" w:rsidR="00ED2766" w:rsidRPr="00CD6567" w:rsidRDefault="00ED2766"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 xml:space="preserve">Bronbeheerder: </w:t>
            </w:r>
            <w:r w:rsidR="008E243E">
              <w:rPr>
                <w:rStyle w:val="normaltextrun"/>
                <w:bdr w:val="none" w:sz="0" w:space="0" w:color="auto" w:frame="1"/>
              </w:rPr>
              <w:t>Vlaamse Milieumaatschappij</w:t>
            </w:r>
            <w:r w:rsidR="00C27F36">
              <w:rPr>
                <w:rStyle w:val="normaltextrun"/>
                <w:bdr w:val="none" w:sz="0" w:space="0" w:color="auto" w:frame="1"/>
              </w:rPr>
              <w:t xml:space="preserve"> </w:t>
            </w:r>
          </w:p>
          <w:p w14:paraId="79862DE2" w14:textId="43689200" w:rsidR="00ED2766" w:rsidRPr="00CD6567" w:rsidRDefault="00ED2766"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 xml:space="preserve">Contactpersoon bron: </w:t>
            </w:r>
            <w:r w:rsidR="00DE1E1F">
              <w:rPr>
                <w:rFonts w:asciiTheme="minorHAnsi" w:hAnsiTheme="minorHAnsi" w:cstheme="minorHAnsi"/>
                <w:sz w:val="22"/>
                <w:szCs w:val="22"/>
                <w:lang w:val="nl-BE"/>
              </w:rPr>
              <w:t>???</w:t>
            </w:r>
          </w:p>
          <w:p w14:paraId="7FED45F2" w14:textId="77777777" w:rsidR="00F13681" w:rsidRPr="00CD6567" w:rsidRDefault="00F13681"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rPr>
              <w:t>B</w:t>
            </w:r>
            <w:r w:rsidRPr="00CD6567">
              <w:rPr>
                <w:rFonts w:asciiTheme="minorHAnsi" w:hAnsiTheme="minorHAnsi" w:cstheme="minorHAnsi"/>
                <w:sz w:val="22"/>
                <w:szCs w:val="22"/>
                <w:lang w:val="nl-BE"/>
              </w:rPr>
              <w:t xml:space="preserve">etreft: </w:t>
            </w:r>
            <w:r w:rsidR="00307B7A" w:rsidRPr="00CD6567">
              <w:rPr>
                <w:rFonts w:asciiTheme="minorHAnsi" w:hAnsiTheme="minorHAnsi" w:cstheme="minorHAnsi"/>
                <w:sz w:val="22"/>
                <w:szCs w:val="22"/>
              </w:rPr>
              <w:t xml:space="preserve"> </w:t>
            </w:r>
            <w:r w:rsidR="00E17270" w:rsidRPr="00CD6567">
              <w:rPr>
                <w:rFonts w:asciiTheme="minorHAnsi" w:hAnsiTheme="minorHAnsi" w:cstheme="minorHAnsi"/>
                <w:sz w:val="22"/>
                <w:szCs w:val="22"/>
              </w:rPr>
              <w:t>E</w:t>
            </w:r>
            <w:r w:rsidR="00DE1932" w:rsidRPr="00CD6567">
              <w:rPr>
                <w:rFonts w:asciiTheme="minorHAnsi" w:hAnsiTheme="minorHAnsi" w:cstheme="minorHAnsi"/>
                <w:sz w:val="22"/>
                <w:szCs w:val="22"/>
                <w:lang w:val="nl-BE"/>
              </w:rPr>
              <w:t>rkenningsproces authentieke gegevensbronnen</w:t>
            </w:r>
          </w:p>
          <w:p w14:paraId="63E0D681" w14:textId="4B798C79" w:rsidR="00F13681" w:rsidRPr="00236293" w:rsidRDefault="00F13681" w:rsidP="004B40EF">
            <w:pPr>
              <w:spacing w:before="120" w:after="20" w:line="276" w:lineRule="auto"/>
              <w:jc w:val="both"/>
              <w:rPr>
                <w:rFonts w:asciiTheme="minorHAnsi" w:hAnsiTheme="minorHAnsi" w:cstheme="minorHAnsi"/>
                <w:sz w:val="22"/>
                <w:szCs w:val="22"/>
                <w:lang w:val="fr-FR"/>
              </w:rPr>
            </w:pPr>
            <w:r w:rsidRPr="00236293">
              <w:rPr>
                <w:rFonts w:asciiTheme="minorHAnsi" w:hAnsiTheme="minorHAnsi" w:cstheme="minorHAnsi"/>
                <w:sz w:val="22"/>
                <w:szCs w:val="22"/>
                <w:lang w:val="fr-FR"/>
              </w:rPr>
              <w:t>e-mail:</w:t>
            </w:r>
            <w:r w:rsidR="00307B7A" w:rsidRPr="00236293">
              <w:rPr>
                <w:rFonts w:asciiTheme="minorHAnsi" w:hAnsiTheme="minorHAnsi" w:cstheme="minorHAnsi"/>
                <w:sz w:val="22"/>
                <w:szCs w:val="22"/>
                <w:lang w:val="fr-FR"/>
              </w:rPr>
              <w:t xml:space="preserve">  </w:t>
            </w:r>
            <w:r w:rsidRPr="00236293">
              <w:rPr>
                <w:rFonts w:asciiTheme="minorHAnsi" w:hAnsiTheme="minorHAnsi" w:cstheme="minorHAnsi"/>
                <w:sz w:val="22"/>
                <w:szCs w:val="22"/>
                <w:lang w:val="fr-FR"/>
              </w:rPr>
              <w:t xml:space="preserve"> </w:t>
            </w:r>
            <w:r w:rsidR="006F5DB9">
              <w:rPr>
                <w:rFonts w:asciiTheme="minorHAnsi" w:hAnsiTheme="minorHAnsi" w:cstheme="minorHAnsi"/>
                <w:sz w:val="22"/>
                <w:szCs w:val="22"/>
                <w:lang w:val="fr-FR"/>
              </w:rPr>
              <w:t>info@vmm.be</w:t>
            </w:r>
          </w:p>
        </w:tc>
        <w:tc>
          <w:tcPr>
            <w:tcW w:w="311" w:type="dxa"/>
            <w:shd w:val="clear" w:color="auto" w:fill="auto"/>
          </w:tcPr>
          <w:p w14:paraId="4391F937" w14:textId="77777777" w:rsidR="00F13681" w:rsidRPr="00236293" w:rsidRDefault="00F13681" w:rsidP="004B40EF">
            <w:pPr>
              <w:spacing w:after="20" w:line="276" w:lineRule="auto"/>
              <w:jc w:val="both"/>
              <w:rPr>
                <w:rFonts w:asciiTheme="minorHAnsi" w:hAnsiTheme="minorHAnsi" w:cstheme="minorHAnsi"/>
                <w:sz w:val="22"/>
                <w:szCs w:val="22"/>
                <w:lang w:val="fr-FR"/>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1"/>
          <w:footerReference w:type="first" r:id="rId12"/>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661EE660"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bepaald door het besluit van de Vlaamse Regering van 15 mei 2009 houdende de uitvoering van artikel III.66, III.67 en III.68 van het bestuursdecreet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AE0C94">
        <w:rPr>
          <w:rFonts w:asciiTheme="minorHAnsi" w:hAnsiTheme="minorHAnsi" w:cstheme="minorHAnsi"/>
          <w:sz w:val="22"/>
          <w:szCs w:val="22"/>
        </w:rPr>
        <w:t xml:space="preserve">op </w:t>
      </w:r>
      <w:r w:rsidR="00275BF9">
        <w:rPr>
          <w:rFonts w:asciiTheme="minorHAnsi" w:hAnsiTheme="minorHAnsi" w:cstheme="minorHAnsi"/>
          <w:sz w:val="22"/>
          <w:szCs w:val="22"/>
        </w:rPr>
        <w:t xml:space="preserve">8 oktober </w:t>
      </w:r>
      <w:r w:rsidR="00AE0C94">
        <w:rPr>
          <w:rFonts w:asciiTheme="minorHAnsi" w:hAnsiTheme="minorHAnsi" w:cstheme="minorHAnsi"/>
          <w:sz w:val="22"/>
          <w:szCs w:val="22"/>
        </w:rPr>
        <w:t xml:space="preserve">2019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de ‘</w:t>
      </w:r>
      <w:r w:rsidR="003F7BE7">
        <w:rPr>
          <w:rFonts w:asciiTheme="minorHAnsi" w:hAnsiTheme="minorHAnsi" w:cstheme="minorHAnsi"/>
          <w:sz w:val="22"/>
          <w:szCs w:val="22"/>
          <w:lang w:val="nl-BE"/>
        </w:rPr>
        <w:t>Grenzen van polders en wateringen</w:t>
      </w:r>
      <w:r w:rsidR="003F7BE7">
        <w:rPr>
          <w:rFonts w:asciiTheme="minorHAnsi" w:hAnsiTheme="minorHAnsi" w:cstheme="minorHAnsi"/>
          <w:sz w:val="22"/>
          <w:szCs w:val="22"/>
          <w:lang w:val="nl-BE"/>
        </w:rPr>
        <w:t>’</w:t>
      </w:r>
      <w:r w:rsidR="003F7BE7" w:rsidRPr="004B40EF">
        <w:rPr>
          <w:rFonts w:asciiTheme="minorHAnsi" w:hAnsiTheme="minorHAnsi" w:cstheme="minorHAnsi"/>
          <w:sz w:val="22"/>
          <w:szCs w:val="22"/>
        </w:rPr>
        <w:t xml:space="preserve"> </w:t>
      </w:r>
      <w:r w:rsidR="0011772F" w:rsidRPr="004B40EF">
        <w:rPr>
          <w:rFonts w:asciiTheme="minorHAnsi" w:hAnsiTheme="minorHAnsi" w:cstheme="minorHAnsi"/>
          <w:sz w:val="22"/>
          <w:szCs w:val="22"/>
        </w:rPr>
        <w:t>voldoet aan de voorwaarden om erkend te worden als authentieke gegevensbron.</w:t>
      </w:r>
      <w:r w:rsidR="00DE2186" w:rsidRPr="004B40EF">
        <w:rPr>
          <w:rFonts w:asciiTheme="minorHAnsi" w:hAnsiTheme="minorHAnsi" w:cstheme="minorHAnsi"/>
          <w:sz w:val="22"/>
          <w:szCs w:val="22"/>
        </w:rPr>
        <w:t xml:space="preserve"> </w:t>
      </w:r>
    </w:p>
    <w:bookmarkEnd w:id="0"/>
    <w:p w14:paraId="122DF255" w14:textId="4334071A" w:rsidR="00F13681" w:rsidRDefault="00E62A2D" w:rsidP="00012D92">
      <w:pPr>
        <w:pStyle w:val="Kop1"/>
      </w:pPr>
      <w:r w:rsidRPr="00012D92">
        <w:t>gegevensbron</w:t>
      </w:r>
      <w:r w:rsidR="00AB4095" w:rsidRPr="00012D92">
        <w:t xml:space="preserve"> </w:t>
      </w:r>
      <w:r w:rsidR="008A12E4">
        <w:t>–</w:t>
      </w:r>
      <w:r w:rsidR="00AB4095" w:rsidRPr="00012D92">
        <w:t xml:space="preserve"> presentatie</w:t>
      </w:r>
    </w:p>
    <w:p w14:paraId="4B35B4A9" w14:textId="56BCEA96" w:rsidR="00E713F8" w:rsidRPr="006E0C98" w:rsidRDefault="006E0C98" w:rsidP="006E0C98">
      <w:pPr>
        <w:rPr>
          <w:lang w:val="nl-BE"/>
        </w:rPr>
      </w:pPr>
      <w:r w:rsidRPr="006E0529">
        <w:rPr>
          <w:highlight w:val="yellow"/>
          <w:lang w:val="nl-BE"/>
        </w:rPr>
        <w:t>In te vullen</w:t>
      </w:r>
    </w:p>
    <w:p w14:paraId="5651FC94" w14:textId="24580F0C" w:rsidR="004C582A" w:rsidRDefault="004C582A" w:rsidP="00A645FC">
      <w:pPr>
        <w:pStyle w:val="Kop1"/>
        <w:rPr>
          <w:lang w:val="nl-BE"/>
        </w:rPr>
      </w:pPr>
      <w:r w:rsidRPr="004B40EF">
        <w:rPr>
          <w:lang w:val="nl-BE"/>
        </w:rPr>
        <w:t>Belang van de bron en meerwaarde</w:t>
      </w:r>
    </w:p>
    <w:p w14:paraId="6146184C" w14:textId="7DCC63D2" w:rsidR="004E6324" w:rsidRPr="004E6324" w:rsidRDefault="006E0529" w:rsidP="004E6324">
      <w:pPr>
        <w:rPr>
          <w:lang w:val="nl-BE"/>
        </w:rPr>
      </w:pPr>
      <w:r w:rsidRPr="006E0529">
        <w:rPr>
          <w:highlight w:val="yellow"/>
          <w:lang w:val="nl-BE"/>
        </w:rPr>
        <w:t>In te vullen</w:t>
      </w:r>
    </w:p>
    <w:p w14:paraId="1266BAF8" w14:textId="57FB29C5" w:rsidR="00BD2A95" w:rsidRDefault="00BD2A95" w:rsidP="00BD2A95">
      <w:pPr>
        <w:pStyle w:val="Kop1"/>
        <w:rPr>
          <w:lang w:val="nl-BE"/>
        </w:rPr>
      </w:pPr>
      <w:r>
        <w:rPr>
          <w:lang w:val="nl-BE"/>
        </w:rPr>
        <w:t>Gebruikers</w:t>
      </w:r>
    </w:p>
    <w:p w14:paraId="2C224A1F" w14:textId="616A3983" w:rsidR="00BE0222" w:rsidRPr="006E0529" w:rsidRDefault="006E0529" w:rsidP="006E0529">
      <w:pPr>
        <w:spacing w:before="120" w:after="120" w:line="276" w:lineRule="auto"/>
        <w:jc w:val="both"/>
        <w:rPr>
          <w:rFonts w:asciiTheme="minorHAnsi" w:hAnsiTheme="minorHAnsi" w:cstheme="minorHAnsi"/>
          <w:sz w:val="22"/>
          <w:szCs w:val="22"/>
          <w:highlight w:val="yellow"/>
          <w:lang w:val="nl-BE"/>
        </w:rPr>
      </w:pPr>
      <w:r w:rsidRPr="006E0529">
        <w:rPr>
          <w:rFonts w:asciiTheme="minorHAnsi" w:hAnsiTheme="minorHAnsi" w:cstheme="minorHAnsi"/>
          <w:sz w:val="22"/>
          <w:szCs w:val="22"/>
          <w:highlight w:val="yellow"/>
          <w:lang w:val="nl-BE"/>
        </w:rPr>
        <w:t>In te vullen</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 xml:space="preserve">De werkgroep </w:t>
      </w:r>
      <w:r w:rsidR="00275BF9" w:rsidRPr="006E0529">
        <w:rPr>
          <w:rFonts w:asciiTheme="minorHAnsi" w:hAnsiTheme="minorHAnsi" w:cstheme="minorHAnsi"/>
          <w:sz w:val="22"/>
          <w:szCs w:val="22"/>
          <w:lang w:val="nl-BE"/>
        </w:rPr>
        <w:t>concludeert</w:t>
      </w:r>
      <w:r w:rsidRPr="006E0529">
        <w:rPr>
          <w:rFonts w:asciiTheme="minorHAnsi" w:hAnsiTheme="minorHAnsi" w:cstheme="minorHAnsi"/>
          <w:sz w:val="22"/>
          <w:szCs w:val="22"/>
          <w:lang w:val="nl-BE"/>
        </w:rPr>
        <w:t xml:space="preserve"> dat de voorgelegde bron aan alle voorwaarden</w:t>
      </w:r>
      <w:r w:rsidR="006B44E9" w:rsidRPr="006E0529">
        <w:rPr>
          <w:rFonts w:asciiTheme="minorHAnsi" w:hAnsiTheme="minorHAnsi" w:cstheme="minorHAnsi"/>
          <w:sz w:val="22"/>
          <w:szCs w:val="22"/>
          <w:lang w:val="nl-BE"/>
        </w:rPr>
        <w:t>, bepaald in het besluit van de Vlaamse Regering van 15 mei 2009,</w:t>
      </w:r>
      <w:r w:rsidRPr="006E0529">
        <w:rPr>
          <w:rFonts w:asciiTheme="minorHAnsi" w:hAnsiTheme="minorHAnsi" w:cstheme="minorHAnsi"/>
          <w:sz w:val="22"/>
          <w:szCs w:val="22"/>
          <w:lang w:val="nl-BE"/>
        </w:rPr>
        <w:t xml:space="preserve"> voldoet om tot erkenning over te gaan.</w:t>
      </w:r>
      <w:r w:rsidR="00410C23" w:rsidRPr="006E0529">
        <w:t xml:space="preserve"> </w:t>
      </w:r>
      <w:r w:rsidR="00C75E7D" w:rsidRPr="006E0529">
        <w:rPr>
          <w:rFonts w:asciiTheme="minorHAnsi" w:hAnsiTheme="minorHAnsi" w:cstheme="minorHAnsi"/>
          <w:sz w:val="22"/>
          <w:szCs w:val="22"/>
          <w:lang w:val="nl-BE"/>
        </w:rPr>
        <w:t>Zie verder</w:t>
      </w:r>
      <w:r w:rsidR="00410C23" w:rsidRPr="006E0529">
        <w:rPr>
          <w:rFonts w:asciiTheme="minorHAnsi" w:hAnsiTheme="minorHAnsi" w:cstheme="minorHAnsi"/>
          <w:sz w:val="22"/>
          <w:szCs w:val="22"/>
          <w:lang w:val="nl-BE"/>
        </w:rPr>
        <w:t xml:space="preserve"> punt </w:t>
      </w:r>
      <w:r w:rsidR="003B3DC1" w:rsidRPr="006E0529">
        <w:rPr>
          <w:rFonts w:asciiTheme="minorHAnsi" w:hAnsiTheme="minorHAnsi" w:cstheme="minorHAnsi"/>
          <w:sz w:val="22"/>
          <w:szCs w:val="22"/>
          <w:lang w:val="nl-BE"/>
        </w:rPr>
        <w:t>8</w:t>
      </w:r>
      <w:r w:rsidR="00410C23" w:rsidRPr="006E0529">
        <w:rPr>
          <w:rFonts w:asciiTheme="minorHAnsi" w:hAnsiTheme="minorHAnsi" w:cstheme="minorHAnsi"/>
          <w:sz w:val="22"/>
          <w:szCs w:val="22"/>
          <w:lang w:val="nl-BE"/>
        </w:rPr>
        <w:t>.</w:t>
      </w:r>
    </w:p>
    <w:p w14:paraId="0195EFAD" w14:textId="622A34CC" w:rsidR="000A43F9" w:rsidRPr="00012D92" w:rsidRDefault="000A43F9" w:rsidP="00012D92">
      <w:pPr>
        <w:pStyle w:val="Kop1"/>
      </w:pPr>
      <w:r w:rsidRPr="00012D92">
        <w:lastRenderedPageBreak/>
        <w:t>Feedback bronbeheerder</w:t>
      </w:r>
    </w:p>
    <w:p w14:paraId="6F34D38E" w14:textId="58182586" w:rsidR="00AD2E21" w:rsidRPr="004B40EF"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De bronbeheerder heeft geen opmerkingen geformuleerd.</w:t>
      </w:r>
    </w:p>
    <w:p w14:paraId="03522BB4" w14:textId="2BE015C2" w:rsidR="000A43F9" w:rsidRPr="00C73B35" w:rsidRDefault="000A43F9" w:rsidP="00C73B35">
      <w:pPr>
        <w:pStyle w:val="Kop1"/>
      </w:pPr>
      <w:r w:rsidRPr="00C73B35">
        <w:t>feedback uit publieke review</w:t>
      </w:r>
    </w:p>
    <w:p w14:paraId="4EAF81ED" w14:textId="3F247C18" w:rsidR="000A43F9" w:rsidRDefault="000A43F9" w:rsidP="004B40EF">
      <w:pPr>
        <w:spacing w:line="276" w:lineRule="auto"/>
        <w:jc w:val="both"/>
        <w:rPr>
          <w:rFonts w:asciiTheme="minorHAnsi" w:hAnsiTheme="minorHAnsi" w:cstheme="minorHAnsi"/>
          <w:sz w:val="22"/>
          <w:szCs w:val="22"/>
        </w:rPr>
      </w:pPr>
      <w:r w:rsidRPr="008F5960">
        <w:rPr>
          <w:rFonts w:asciiTheme="minorHAnsi" w:hAnsiTheme="minorHAnsi" w:cstheme="minorHAnsi"/>
          <w:sz w:val="22"/>
          <w:szCs w:val="22"/>
          <w:highlight w:val="yellow"/>
        </w:rPr>
        <w:t xml:space="preserve">De publieke review van de betreffende bron </w:t>
      </w:r>
      <w:r w:rsidR="002D3C6A" w:rsidRPr="008F5960">
        <w:rPr>
          <w:rFonts w:asciiTheme="minorHAnsi" w:hAnsiTheme="minorHAnsi" w:cstheme="minorHAnsi"/>
          <w:sz w:val="22"/>
          <w:szCs w:val="22"/>
          <w:highlight w:val="yellow"/>
        </w:rPr>
        <w:t xml:space="preserve">die liep tot 8 oktober 2019 </w:t>
      </w:r>
      <w:r w:rsidRPr="008F5960">
        <w:rPr>
          <w:rFonts w:asciiTheme="minorHAnsi" w:hAnsiTheme="minorHAnsi" w:cstheme="minorHAnsi"/>
          <w:sz w:val="22"/>
          <w:szCs w:val="22"/>
          <w:highlight w:val="yellow"/>
        </w:rPr>
        <w:t xml:space="preserve">leverde </w:t>
      </w:r>
      <w:r w:rsidR="003E40C9" w:rsidRPr="008F5960">
        <w:rPr>
          <w:rFonts w:asciiTheme="minorHAnsi" w:hAnsiTheme="minorHAnsi" w:cstheme="minorHAnsi"/>
          <w:sz w:val="22"/>
          <w:szCs w:val="22"/>
          <w:highlight w:val="yellow"/>
        </w:rPr>
        <w:t>geen</w:t>
      </w:r>
      <w:r w:rsidRPr="008F5960">
        <w:rPr>
          <w:rFonts w:asciiTheme="minorHAnsi" w:hAnsiTheme="minorHAnsi" w:cstheme="minorHAnsi"/>
          <w:sz w:val="22"/>
          <w:szCs w:val="22"/>
          <w:highlight w:val="yellow"/>
        </w:rPr>
        <w:t xml:space="preserve"> opmerkingen/suggesties op</w:t>
      </w:r>
      <w:r w:rsidR="00611A55" w:rsidRPr="008F5960">
        <w:rPr>
          <w:rFonts w:asciiTheme="minorHAnsi" w:hAnsiTheme="minorHAnsi" w:cstheme="minorHAnsi"/>
          <w:sz w:val="22"/>
          <w:szCs w:val="22"/>
          <w:highlight w:val="yellow"/>
        </w:rPr>
        <w:t>.</w:t>
      </w:r>
    </w:p>
    <w:p w14:paraId="4933A3FC" w14:textId="77777777" w:rsidR="003E40C9" w:rsidRPr="00012D92" w:rsidRDefault="003E40C9" w:rsidP="003E40C9">
      <w:pPr>
        <w:pStyle w:val="Kop1"/>
      </w:pPr>
      <w:r w:rsidRPr="00012D92">
        <w:t>Maturiteitsniveau</w:t>
      </w:r>
    </w:p>
    <w:p w14:paraId="2FE1715B" w14:textId="6448D06D" w:rsidR="00006E1A" w:rsidRPr="00006E1A" w:rsidRDefault="00006E1A" w:rsidP="00EB5E87">
      <w:pPr>
        <w:shd w:val="clear" w:color="auto" w:fill="FFFFFF"/>
        <w:spacing w:after="75" w:line="276" w:lineRule="auto"/>
        <w:jc w:val="both"/>
        <w:rPr>
          <w:rFonts w:asciiTheme="minorHAnsi" w:eastAsia="Times New Roman" w:hAnsiTheme="minorHAnsi" w:cstheme="minorHAnsi"/>
          <w:b/>
          <w:bCs/>
          <w:sz w:val="22"/>
          <w:szCs w:val="22"/>
          <w:lang w:val="nl-BE"/>
        </w:rPr>
      </w:pPr>
      <w:bookmarkStart w:id="1" w:name="_Toc459722076"/>
      <w:bookmarkStart w:id="2" w:name="_Toc520208341"/>
      <w:bookmarkStart w:id="3" w:name="_Toc523153256"/>
      <w:r w:rsidRPr="00006E1A">
        <w:rPr>
          <w:rFonts w:asciiTheme="minorHAnsi" w:eastAsia="Times New Roman" w:hAnsiTheme="minorHAnsi" w:cstheme="minorHAnsi"/>
          <w:b/>
          <w:bCs/>
          <w:sz w:val="22"/>
          <w:szCs w:val="22"/>
          <w:highlight w:val="green"/>
          <w:lang w:val="nl-BE"/>
        </w:rPr>
        <w:t>Exceltabel is niet ingevuld</w:t>
      </w:r>
    </w:p>
    <w:p w14:paraId="5D326D34" w14:textId="25AE6EE8" w:rsidR="003C4EE9" w:rsidRPr="00E934BE"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E934BE">
        <w:rPr>
          <w:rFonts w:asciiTheme="minorHAnsi" w:eastAsia="Times New Roman" w:hAnsiTheme="minorHAnsi" w:cstheme="minorHAnsi"/>
          <w:sz w:val="22"/>
          <w:szCs w:val="22"/>
          <w:lang w:val="nl-BE"/>
        </w:rPr>
        <w:t>voldoet</w:t>
      </w:r>
      <w:r w:rsidRPr="00E934BE">
        <w:rPr>
          <w:rFonts w:asciiTheme="minorHAnsi" w:eastAsia="Times New Roman" w:hAnsiTheme="minorHAnsi" w:cstheme="minorHAnsi"/>
          <w:sz w:val="22"/>
          <w:szCs w:val="22"/>
          <w:lang w:val="nl-BE"/>
        </w:rPr>
        <w:t>.</w:t>
      </w:r>
      <w:r w:rsidR="00C073E2" w:rsidRPr="00E934BE">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E934BE"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E934BE">
        <w:rPr>
          <w:rFonts w:asciiTheme="minorHAnsi" w:eastAsia="Times New Roman" w:hAnsiTheme="minorHAnsi" w:cstheme="minorHAnsi"/>
          <w:sz w:val="22"/>
          <w:szCs w:val="22"/>
          <w:lang w:val="nl-BE"/>
        </w:rPr>
        <w:t xml:space="preserve">op de volgende </w:t>
      </w:r>
      <w:r w:rsidR="006A3A71" w:rsidRPr="00E934BE">
        <w:rPr>
          <w:rFonts w:asciiTheme="minorHAnsi" w:eastAsia="Times New Roman" w:hAnsiTheme="minorHAnsi" w:cstheme="minorHAnsi"/>
          <w:sz w:val="22"/>
          <w:szCs w:val="22"/>
          <w:lang w:val="nl-BE"/>
        </w:rPr>
        <w:t xml:space="preserve">zes </w:t>
      </w:r>
      <w:r w:rsidR="008778B1" w:rsidRPr="00E934BE">
        <w:rPr>
          <w:rFonts w:asciiTheme="minorHAnsi" w:eastAsia="Times New Roman" w:hAnsiTheme="minorHAnsi" w:cstheme="minorHAnsi"/>
          <w:sz w:val="22"/>
          <w:szCs w:val="22"/>
          <w:lang w:val="nl-BE"/>
        </w:rPr>
        <w:t>vlakken.</w:t>
      </w:r>
    </w:p>
    <w:p w14:paraId="073F4993" w14:textId="3901DD91" w:rsidR="00B82B38" w:rsidRPr="00E934BE"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Conform de eerste </w:t>
      </w:r>
      <w:r w:rsidR="008778B1" w:rsidRPr="00E934BE">
        <w:rPr>
          <w:rFonts w:asciiTheme="minorHAnsi" w:eastAsia="Times New Roman" w:hAnsiTheme="minorHAnsi" w:cstheme="minorHAnsi"/>
          <w:sz w:val="22"/>
          <w:szCs w:val="22"/>
          <w:lang w:val="nl-BE"/>
        </w:rPr>
        <w:t>garantie</w:t>
      </w:r>
      <w:r w:rsidRPr="00E934BE">
        <w:rPr>
          <w:rFonts w:asciiTheme="minorHAnsi" w:eastAsia="Times New Roman" w:hAnsiTheme="minorHAnsi" w:cstheme="minorHAnsi"/>
          <w:sz w:val="22"/>
          <w:szCs w:val="22"/>
          <w:lang w:val="nl-BE"/>
        </w:rPr>
        <w:t>, bepaald in het BVR van 15 mei 2019:</w:t>
      </w:r>
      <w:r w:rsidRPr="00E934BE">
        <w:t xml:space="preserve"> </w:t>
      </w:r>
      <w:r w:rsidRPr="00E934BE">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77777777" w:rsidR="00250E5D" w:rsidRPr="00A164CB"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De juistheid, de actualiteit, de volledigheid en de nauwkeurigheid, d.w.z. de kwaliteit van de gegevens is duidelijk beschreven in gegevensspecificaties die toelaten dat de behaalde kwaliteit hiertegen kan worden beoordeeld. Maturiteitsniveau 4.</w:t>
      </w:r>
    </w:p>
    <w:p w14:paraId="4CE27D4A" w14:textId="77777777" w:rsidR="00250E5D" w:rsidRPr="00A164CB"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4" w:name="_Toc523153257"/>
      <w:r w:rsidRPr="00A164CB">
        <w:rPr>
          <w:rFonts w:asciiTheme="minorHAnsi" w:eastAsia="Times New Roman" w:hAnsiTheme="minorHAnsi" w:cstheme="minorHAnsi"/>
          <w:sz w:val="22"/>
          <w:szCs w:val="22"/>
          <w:highlight w:val="yellow"/>
          <w:lang w:val="nl-BE"/>
        </w:rPr>
        <w:t>De nodige technische voorzieningen bestaan om de kwaliteit van de gegevens te garanderen</w:t>
      </w:r>
      <w:bookmarkEnd w:id="4"/>
      <w:r w:rsidRPr="00A164CB">
        <w:rPr>
          <w:rFonts w:asciiTheme="minorHAnsi" w:eastAsia="Times New Roman" w:hAnsiTheme="minorHAnsi" w:cstheme="minorHAnsi"/>
          <w:sz w:val="22"/>
          <w:szCs w:val="22"/>
          <w:highlight w:val="yellow"/>
          <w:lang w:val="nl-BE"/>
        </w:rPr>
        <w:t>. Maturiteitsniveau 4.</w:t>
      </w:r>
    </w:p>
    <w:p w14:paraId="27ED4D23" w14:textId="77777777" w:rsidR="00250E5D" w:rsidRPr="00A164CB"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5" w:name="_Toc523153258"/>
      <w:r w:rsidRPr="00A164CB">
        <w:rPr>
          <w:rFonts w:asciiTheme="minorHAnsi" w:eastAsia="Times New Roman" w:hAnsiTheme="minorHAnsi" w:cstheme="minorHAnsi"/>
          <w:sz w:val="22"/>
          <w:szCs w:val="22"/>
          <w:highlight w:val="yellow"/>
          <w:lang w:val="nl-BE"/>
        </w:rPr>
        <w:t>De nodige organisatorische voorzieningen bestaan om de kwaliteit van de gegevens te garanderen</w:t>
      </w:r>
      <w:bookmarkEnd w:id="5"/>
      <w:r w:rsidRPr="00A164CB">
        <w:rPr>
          <w:rFonts w:asciiTheme="minorHAnsi" w:eastAsia="Times New Roman" w:hAnsiTheme="minorHAnsi" w:cstheme="minorHAnsi"/>
          <w:sz w:val="22"/>
          <w:szCs w:val="22"/>
          <w:highlight w:val="yellow"/>
          <w:lang w:val="nl-BE"/>
        </w:rPr>
        <w:t>. Maturiteitsniveau 5.</w:t>
      </w:r>
    </w:p>
    <w:p w14:paraId="79B5A3E4" w14:textId="11B42363" w:rsidR="00C02EF3" w:rsidRPr="00A164CB" w:rsidRDefault="00576DB8" w:rsidP="00576DB8">
      <w:p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6" w:name="_Hlk33620013"/>
      <w:r w:rsidRPr="00A164CB">
        <w:rPr>
          <w:rFonts w:asciiTheme="minorHAnsi" w:eastAsia="Times New Roman" w:hAnsiTheme="minorHAnsi" w:cstheme="minorHAnsi"/>
          <w:sz w:val="22"/>
          <w:szCs w:val="22"/>
          <w:highlight w:val="yellow"/>
          <w:lang w:val="nl-BE"/>
        </w:rPr>
        <w:t xml:space="preserve">Conform de tweede </w:t>
      </w:r>
      <w:r w:rsidR="008778B1" w:rsidRPr="00A164CB">
        <w:rPr>
          <w:rFonts w:asciiTheme="minorHAnsi" w:eastAsia="Times New Roman" w:hAnsiTheme="minorHAnsi" w:cstheme="minorHAnsi"/>
          <w:sz w:val="22"/>
          <w:szCs w:val="22"/>
          <w:highlight w:val="yellow"/>
          <w:lang w:val="nl-BE"/>
        </w:rPr>
        <w:t>garantie</w:t>
      </w:r>
      <w:r w:rsidRPr="00A164CB">
        <w:rPr>
          <w:rFonts w:asciiTheme="minorHAnsi" w:eastAsia="Times New Roman" w:hAnsiTheme="minorHAnsi" w:cstheme="minorHAnsi"/>
          <w:sz w:val="22"/>
          <w:szCs w:val="22"/>
          <w:highlight w:val="yellow"/>
          <w:lang w:val="nl-BE"/>
        </w:rPr>
        <w:t>, bepaald in het BVR van 15 mei 2019:</w:t>
      </w:r>
      <w:r w:rsidRPr="00A164CB">
        <w:rPr>
          <w:highlight w:val="yellow"/>
        </w:rPr>
        <w:t xml:space="preserve"> </w:t>
      </w:r>
      <w:r w:rsidRPr="00A164CB">
        <w:rPr>
          <w:rFonts w:asciiTheme="minorHAnsi" w:eastAsia="Times New Roman" w:hAnsiTheme="minorHAnsi" w:cstheme="minorHAnsi"/>
          <w:sz w:val="22"/>
          <w:szCs w:val="22"/>
          <w:highlight w:val="yellow"/>
          <w:lang w:val="nl-BE"/>
        </w:rPr>
        <w:t xml:space="preserve">2° de bruikbaarheid van de gegevensbron, in het bijzonder de ontsluitbaarheid, de beschikbaarheid en de openbaarheid. </w:t>
      </w:r>
    </w:p>
    <w:bookmarkEnd w:id="6"/>
    <w:p w14:paraId="6A3E4BDC" w14:textId="6BA6D13B" w:rsidR="00576DB8" w:rsidRPr="00A164CB" w:rsidRDefault="00576DB8" w:rsidP="00576DB8">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Conform artikel 3, 18°, van het GDI-decreet dat bepaalt dat de bron raadpleegbaar is via een raadpleegdienst. Conform artikel 3, 19°, van het GDI-decreet dat bepaalt dat de bron overdraagbaar is via een overdrachtdienst.</w:t>
      </w:r>
    </w:p>
    <w:p w14:paraId="3B2E80AD" w14:textId="77777777" w:rsidR="00250E5D" w:rsidRPr="00A164CB"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De dataset is beschreven door middel van metagegevens die voldoen aan de binnen Vlaanderen geldende metadata standaarden. Maturiteitsniveau 4.</w:t>
      </w:r>
    </w:p>
    <w:p w14:paraId="020B30A9" w14:textId="77777777" w:rsidR="00250E5D" w:rsidRPr="00A164CB"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De metagegevens zijn beschikbaar via een portaal of zoekdiensten. Maturiteitsniveau 4.</w:t>
      </w:r>
    </w:p>
    <w:p w14:paraId="025685A3" w14:textId="77777777" w:rsidR="00250E5D" w:rsidRPr="00A164CB"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De beheersinstantie zorgt voor de gepaste infrastructuur, de gepaste processen en de gepaste organisatie om de gegevens te beheren in de gegevensbron. Maturiteitsniveau 5.</w:t>
      </w:r>
    </w:p>
    <w:p w14:paraId="714D1DEC" w14:textId="77777777" w:rsidR="000A661E" w:rsidRPr="00A164CB"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De beheersinstantie zorgt voor de nodige technische, inhoudelijke en juridische ondersteuning van de gegevensafnemers bij het gebruik van de gegevens. Maturiteitsniveau 4.</w:t>
      </w:r>
    </w:p>
    <w:p w14:paraId="76F689AC" w14:textId="46BE3B32" w:rsidR="00D444FC" w:rsidRPr="00A164CB" w:rsidRDefault="00D444FC" w:rsidP="00D444FC">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Conform de derde </w:t>
      </w:r>
      <w:r w:rsidR="008778B1" w:rsidRPr="00A164CB">
        <w:rPr>
          <w:rFonts w:asciiTheme="minorHAnsi" w:eastAsia="Times New Roman" w:hAnsiTheme="minorHAnsi" w:cstheme="minorHAnsi"/>
          <w:sz w:val="22"/>
          <w:szCs w:val="22"/>
          <w:highlight w:val="yellow"/>
          <w:lang w:val="nl-BE"/>
        </w:rPr>
        <w:t>garantie</w:t>
      </w:r>
      <w:r w:rsidRPr="00A164CB">
        <w:rPr>
          <w:rFonts w:asciiTheme="minorHAnsi" w:eastAsia="Times New Roman" w:hAnsiTheme="minorHAnsi" w:cstheme="minorHAnsi"/>
          <w:sz w:val="22"/>
          <w:szCs w:val="22"/>
          <w:highlight w:val="yellow"/>
          <w:lang w:val="nl-BE"/>
        </w:rPr>
        <w:t>, bepaald in het BVR van 15 mei 2019:</w:t>
      </w:r>
      <w:r w:rsidRPr="00A164CB">
        <w:rPr>
          <w:highlight w:val="yellow"/>
        </w:rPr>
        <w:t xml:space="preserve"> </w:t>
      </w:r>
      <w:r w:rsidRPr="00A164CB">
        <w:rPr>
          <w:rFonts w:asciiTheme="minorHAnsi" w:eastAsia="Times New Roman" w:hAnsiTheme="minorHAnsi" w:cstheme="minorHAnsi"/>
          <w:sz w:val="22"/>
          <w:szCs w:val="22"/>
          <w:highlight w:val="yellow"/>
          <w:lang w:val="nl-BE"/>
        </w:rPr>
        <w:t>3° het adequate beheer van de gegevensbron, in het bijzonder de aanwezigheid van een inzage- en terugmeldfaciliteit</w:t>
      </w:r>
    </w:p>
    <w:p w14:paraId="70647277" w14:textId="77777777" w:rsidR="000A661E" w:rsidRPr="00A164CB"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7" w:name="_Toc523153268"/>
      <w:r w:rsidRPr="00A164CB">
        <w:rPr>
          <w:rFonts w:asciiTheme="minorHAnsi" w:eastAsia="Times New Roman" w:hAnsiTheme="minorHAnsi" w:cstheme="minorHAnsi"/>
          <w:sz w:val="22"/>
          <w:szCs w:val="22"/>
          <w:highlight w:val="yellow"/>
          <w:lang w:val="nl-BE"/>
        </w:rPr>
        <w:t>Er bestaat een terugmeldfaciliteit om onjuiste, niet-actuele, onvolledige of onnauwkeurige gegevens te melden</w:t>
      </w:r>
      <w:bookmarkEnd w:id="7"/>
      <w:r w:rsidRPr="00A164CB">
        <w:rPr>
          <w:rFonts w:asciiTheme="minorHAnsi" w:eastAsia="Times New Roman" w:hAnsiTheme="minorHAnsi" w:cstheme="minorHAnsi"/>
          <w:sz w:val="22"/>
          <w:szCs w:val="22"/>
          <w:highlight w:val="yellow"/>
          <w:lang w:val="nl-BE"/>
        </w:rPr>
        <w:t>. Maturiteitsniveau 5.</w:t>
      </w:r>
    </w:p>
    <w:p w14:paraId="58884354" w14:textId="77777777" w:rsidR="000A661E" w:rsidRPr="00A164CB"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8" w:name="_Toc523153269"/>
      <w:r w:rsidRPr="00A164CB">
        <w:rPr>
          <w:rFonts w:asciiTheme="minorHAnsi" w:eastAsia="Times New Roman" w:hAnsiTheme="minorHAnsi" w:cstheme="minorHAnsi"/>
          <w:sz w:val="22"/>
          <w:szCs w:val="22"/>
          <w:highlight w:val="yellow"/>
          <w:lang w:val="nl-BE"/>
        </w:rPr>
        <w:t>De beheersinstantie is in staat om foutmeldingen te registreren en te onderzoeken, en de nodige verbeteringen uit te voeren</w:t>
      </w:r>
      <w:bookmarkEnd w:id="8"/>
      <w:r w:rsidRPr="00A164CB">
        <w:rPr>
          <w:rFonts w:asciiTheme="minorHAnsi" w:eastAsia="Times New Roman" w:hAnsiTheme="minorHAnsi" w:cstheme="minorHAnsi"/>
          <w:sz w:val="22"/>
          <w:szCs w:val="22"/>
          <w:highlight w:val="yellow"/>
          <w:lang w:val="nl-BE"/>
        </w:rPr>
        <w:t>. Maturiteitsniveau 4.</w:t>
      </w:r>
    </w:p>
    <w:p w14:paraId="2D4DF9D3" w14:textId="0AF1C9C7" w:rsidR="002D3183" w:rsidRPr="00A164CB" w:rsidRDefault="002D3183" w:rsidP="002D3183">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lastRenderedPageBreak/>
        <w:t xml:space="preserve">Conform de vierde </w:t>
      </w:r>
      <w:r w:rsidR="00D21C99" w:rsidRPr="00A164CB">
        <w:rPr>
          <w:rFonts w:asciiTheme="minorHAnsi" w:eastAsia="Times New Roman" w:hAnsiTheme="minorHAnsi" w:cstheme="minorHAnsi"/>
          <w:sz w:val="22"/>
          <w:szCs w:val="22"/>
          <w:highlight w:val="yellow"/>
          <w:lang w:val="nl-BE"/>
        </w:rPr>
        <w:t>garantie</w:t>
      </w:r>
      <w:r w:rsidRPr="00A164CB">
        <w:rPr>
          <w:rFonts w:asciiTheme="minorHAnsi" w:eastAsia="Times New Roman" w:hAnsiTheme="minorHAnsi" w:cstheme="minorHAnsi"/>
          <w:sz w:val="22"/>
          <w:szCs w:val="22"/>
          <w:highlight w:val="yellow"/>
          <w:lang w:val="nl-BE"/>
        </w:rPr>
        <w:t>, bepaald in het BVR van 15 mei 2019:</w:t>
      </w:r>
      <w:r w:rsidRPr="00A164CB">
        <w:rPr>
          <w:highlight w:val="yellow"/>
        </w:rPr>
        <w:t xml:space="preserve"> </w:t>
      </w:r>
      <w:r w:rsidRPr="00A164CB">
        <w:rPr>
          <w:rFonts w:asciiTheme="minorHAnsi" w:eastAsia="Times New Roman" w:hAnsiTheme="minorHAnsi" w:cstheme="minorHAnsi"/>
          <w:sz w:val="22"/>
          <w:szCs w:val="22"/>
          <w:highlight w:val="yellow"/>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77777777" w:rsidR="002D077D" w:rsidRPr="00A164CB"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9" w:name="_Toc523153271"/>
      <w:r w:rsidRPr="00A164CB">
        <w:rPr>
          <w:rFonts w:asciiTheme="minorHAnsi" w:eastAsia="Times New Roman" w:hAnsiTheme="minorHAnsi" w:cstheme="minorHAnsi"/>
          <w:sz w:val="22"/>
          <w:szCs w:val="22"/>
          <w:highlight w:val="yellow"/>
          <w:lang w:val="nl-BE"/>
        </w:rPr>
        <w:t>De gepaste fysieke, technische en organisatorische maatregelen zijn genomen om de opslag, de toegang tot en het gebruik van de gegevens te beveiligen</w:t>
      </w:r>
      <w:bookmarkEnd w:id="9"/>
      <w:r w:rsidRPr="00A164CB">
        <w:rPr>
          <w:rFonts w:asciiTheme="minorHAnsi" w:eastAsia="Times New Roman" w:hAnsiTheme="minorHAnsi" w:cstheme="minorHAnsi"/>
          <w:sz w:val="22"/>
          <w:szCs w:val="22"/>
          <w:highlight w:val="yellow"/>
          <w:lang w:val="nl-BE"/>
        </w:rPr>
        <w:t>. Maturiteitsniveau 5.</w:t>
      </w:r>
    </w:p>
    <w:p w14:paraId="0F1218A8" w14:textId="5C81D79D" w:rsidR="002D077D" w:rsidRPr="00A164CB"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10" w:name="_Toc523153272"/>
      <w:r w:rsidRPr="00A164CB">
        <w:rPr>
          <w:rFonts w:asciiTheme="minorHAnsi" w:eastAsia="Times New Roman" w:hAnsiTheme="minorHAnsi" w:cstheme="minorHAnsi"/>
          <w:sz w:val="22"/>
          <w:szCs w:val="22"/>
          <w:highlight w:val="yellow"/>
          <w:lang w:val="nl-BE"/>
        </w:rPr>
        <w:t>Het is mogelijk de gegevens te auditen, d.w.z. wijzigingen in de gegevens op te sporen en de historiek van de toegang tot en het gebruik van de gegevens op te vragen</w:t>
      </w:r>
      <w:bookmarkEnd w:id="10"/>
      <w:r w:rsidRPr="00A164CB">
        <w:rPr>
          <w:rFonts w:asciiTheme="minorHAnsi" w:eastAsia="Times New Roman" w:hAnsiTheme="minorHAnsi" w:cstheme="minorHAnsi"/>
          <w:sz w:val="22"/>
          <w:szCs w:val="22"/>
          <w:highlight w:val="yellow"/>
          <w:lang w:val="nl-BE"/>
        </w:rPr>
        <w:t xml:space="preserve">. Maturiteitsniveau 3. </w:t>
      </w:r>
    </w:p>
    <w:p w14:paraId="44488DF1" w14:textId="77777777" w:rsidR="002D077D" w:rsidRPr="00A164CB"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11" w:name="_Toc523153273"/>
      <w:r w:rsidRPr="00A164CB">
        <w:rPr>
          <w:rFonts w:asciiTheme="minorHAnsi" w:eastAsia="Times New Roman" w:hAnsiTheme="minorHAnsi" w:cstheme="minorHAnsi"/>
          <w:sz w:val="22"/>
          <w:szCs w:val="22"/>
          <w:highlight w:val="yellow"/>
          <w:lang w:val="nl-BE"/>
        </w:rPr>
        <w:t>De beheersinstantie laat op regelmatige basis een veiligheidsaudit uitvoeren om na te gaan of de veiligheidsmaatregelen nageleefd worden (zoals voorzien in de binnen Vlaanderen geldende veiligheidsstandaarden)</w:t>
      </w:r>
      <w:bookmarkEnd w:id="11"/>
      <w:r w:rsidRPr="00A164CB">
        <w:rPr>
          <w:rFonts w:asciiTheme="minorHAnsi" w:eastAsia="Times New Roman" w:hAnsiTheme="minorHAnsi" w:cstheme="minorHAnsi"/>
          <w:sz w:val="22"/>
          <w:szCs w:val="22"/>
          <w:highlight w:val="yellow"/>
          <w:lang w:val="nl-BE"/>
        </w:rPr>
        <w:t>. Maturiteitsniveau 4.</w:t>
      </w:r>
    </w:p>
    <w:p w14:paraId="7EEE85F6" w14:textId="7C397E45" w:rsidR="00A67959" w:rsidRPr="00A164CB" w:rsidRDefault="00A67959" w:rsidP="00A67959">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Conform de vijfde </w:t>
      </w:r>
      <w:r w:rsidR="00F25D3F" w:rsidRPr="00A164CB">
        <w:rPr>
          <w:rFonts w:asciiTheme="minorHAnsi" w:eastAsia="Times New Roman" w:hAnsiTheme="minorHAnsi" w:cstheme="minorHAnsi"/>
          <w:sz w:val="22"/>
          <w:szCs w:val="22"/>
          <w:highlight w:val="yellow"/>
          <w:lang w:val="nl-BE"/>
        </w:rPr>
        <w:t>garantie</w:t>
      </w:r>
      <w:r w:rsidRPr="00A164CB">
        <w:rPr>
          <w:rFonts w:asciiTheme="minorHAnsi" w:eastAsia="Times New Roman" w:hAnsiTheme="minorHAnsi" w:cstheme="minorHAnsi"/>
          <w:sz w:val="22"/>
          <w:szCs w:val="22"/>
          <w:highlight w:val="yellow"/>
          <w:lang w:val="nl-BE"/>
        </w:rPr>
        <w:t>, bepaald in het BVR van 15 mei 2019:</w:t>
      </w:r>
      <w:r w:rsidRPr="00A164CB">
        <w:rPr>
          <w:highlight w:val="yellow"/>
        </w:rPr>
        <w:t xml:space="preserve"> </w:t>
      </w:r>
      <w:r w:rsidRPr="00A164CB">
        <w:rPr>
          <w:rFonts w:asciiTheme="minorHAnsi" w:eastAsia="Times New Roman" w:hAnsiTheme="minorHAnsi" w:cstheme="minorHAnsi"/>
          <w:sz w:val="22"/>
          <w:szCs w:val="22"/>
          <w:highlight w:val="yellow"/>
          <w:lang w:val="nl-BE"/>
        </w:rPr>
        <w:t>5° de financiering van de gegevensbron, in het bijzonder de financiering van de kosten ingevolge de specifieke dienstverlening die een authentieke gegevensbron aan andere instanties moet leveren.</w:t>
      </w:r>
    </w:p>
    <w:p w14:paraId="16556FC9" w14:textId="44AE0DE9" w:rsidR="002D077D" w:rsidRPr="00A164CB"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12" w:name="_Toc523153275"/>
      <w:r w:rsidRPr="00A164CB">
        <w:rPr>
          <w:rFonts w:asciiTheme="minorHAnsi" w:eastAsia="Times New Roman" w:hAnsiTheme="minorHAnsi" w:cstheme="minorHAnsi"/>
          <w:sz w:val="22"/>
          <w:szCs w:val="22"/>
          <w:highlight w:val="yellow"/>
          <w:lang w:val="nl-BE"/>
        </w:rPr>
        <w:t>De beheersinstantie beschikt over de nodige blijvende financiering om het adequaat inzamelen en beheren van de gegevens te garanderen</w:t>
      </w:r>
      <w:bookmarkEnd w:id="12"/>
      <w:r w:rsidRPr="00A164CB">
        <w:rPr>
          <w:rFonts w:asciiTheme="minorHAnsi" w:eastAsia="Times New Roman" w:hAnsiTheme="minorHAnsi" w:cstheme="minorHAnsi"/>
          <w:sz w:val="22"/>
          <w:szCs w:val="22"/>
          <w:highlight w:val="yellow"/>
          <w:lang w:val="nl-BE"/>
        </w:rPr>
        <w:t>. Maturiteitsniveau 4.</w:t>
      </w:r>
    </w:p>
    <w:p w14:paraId="66AE3694" w14:textId="77777777" w:rsidR="002D077D" w:rsidRPr="00A164CB"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13" w:name="_Toc523153276"/>
      <w:r w:rsidRPr="00A164CB">
        <w:rPr>
          <w:rFonts w:asciiTheme="minorHAnsi" w:eastAsia="Times New Roman" w:hAnsiTheme="minorHAnsi" w:cstheme="minorHAnsi"/>
          <w:sz w:val="22"/>
          <w:szCs w:val="22"/>
          <w:highlight w:val="yellow"/>
          <w:lang w:val="nl-BE"/>
        </w:rPr>
        <w:t>De beheersinstantie beschikt over de nodige blijvende financiering om het bouwen en gebruiken van de raadpleeg- en overdrachtdiensten te garanderen</w:t>
      </w:r>
      <w:bookmarkEnd w:id="13"/>
      <w:r w:rsidRPr="00A164CB">
        <w:rPr>
          <w:rFonts w:asciiTheme="minorHAnsi" w:eastAsia="Times New Roman" w:hAnsiTheme="minorHAnsi" w:cstheme="minorHAnsi"/>
          <w:sz w:val="22"/>
          <w:szCs w:val="22"/>
          <w:highlight w:val="yellow"/>
          <w:lang w:val="nl-BE"/>
        </w:rPr>
        <w:t>. Maturiteitsniveau 5.</w:t>
      </w:r>
    </w:p>
    <w:p w14:paraId="7E73CA15" w14:textId="64586C66" w:rsidR="00372A1F" w:rsidRPr="00A164CB" w:rsidRDefault="00372A1F" w:rsidP="00372A1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Conform de zesde </w:t>
      </w:r>
      <w:r w:rsidR="00F25D3F" w:rsidRPr="00A164CB">
        <w:rPr>
          <w:rFonts w:asciiTheme="minorHAnsi" w:eastAsia="Times New Roman" w:hAnsiTheme="minorHAnsi" w:cstheme="minorHAnsi"/>
          <w:sz w:val="22"/>
          <w:szCs w:val="22"/>
          <w:highlight w:val="yellow"/>
          <w:lang w:val="nl-BE"/>
        </w:rPr>
        <w:t>garantie</w:t>
      </w:r>
      <w:r w:rsidRPr="00A164CB">
        <w:rPr>
          <w:rFonts w:asciiTheme="minorHAnsi" w:eastAsia="Times New Roman" w:hAnsiTheme="minorHAnsi" w:cstheme="minorHAnsi"/>
          <w:sz w:val="22"/>
          <w:szCs w:val="22"/>
          <w:highlight w:val="yellow"/>
          <w:lang w:val="nl-BE"/>
        </w:rPr>
        <w:t>, bepaald in het BVR van 15 mei 2019:</w:t>
      </w:r>
      <w:r w:rsidRPr="00A164CB">
        <w:rPr>
          <w:highlight w:val="yellow"/>
        </w:rPr>
        <w:t xml:space="preserve"> </w:t>
      </w:r>
      <w:r w:rsidRPr="00A164CB">
        <w:rPr>
          <w:rFonts w:asciiTheme="minorHAnsi" w:eastAsia="Times New Roman" w:hAnsiTheme="minorHAnsi" w:cstheme="minorHAnsi"/>
          <w:sz w:val="22"/>
          <w:szCs w:val="22"/>
          <w:highlight w:val="yellow"/>
          <w:lang w:val="nl-BE"/>
        </w:rPr>
        <w:t>6° de interoperabiliteit van de gegevensbron, in het bijzonder de semantische en technische interoperabiliteit.</w:t>
      </w:r>
    </w:p>
    <w:bookmarkEnd w:id="1"/>
    <w:bookmarkEnd w:id="2"/>
    <w:bookmarkEnd w:id="3"/>
    <w:p w14:paraId="77AEF664" w14:textId="77777777" w:rsidR="003E40C9" w:rsidRPr="00A164CB"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Semantische Interoperabiliteit: de betekenis van de data is in lijn met standaarden die erkend zijn door het Stuurorgaan Vlaams Informatie en ICT-beleid: ‘OSLO – Datastandaarden’, Interfederale standaarden, Europese en/of Internationale standaarden. Maturiteitsniveau 4.</w:t>
      </w:r>
    </w:p>
    <w:p w14:paraId="7CCFC132" w14:textId="182A280B" w:rsidR="003E40C9" w:rsidRPr="00A164CB"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p>
    <w:p w14:paraId="7238DCDE"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Aangezien de voorgelegde bron een geografische gegevensbron betreft, moet overeenkomstig artikel 2, §2, van voornoemd BVR, de bron voldoen aan de volgende bijkomende voorwaarden:</w:t>
      </w:r>
    </w:p>
    <w:p w14:paraId="0A7E32E1"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 2° ze is raadpleegbaar via een raadpleegdienst als vermeld in artikel 3, 18°, van het GDI-decreet;</w:t>
      </w:r>
    </w:p>
    <w:p w14:paraId="1312C4D5"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 3° ze is overdraagbaar via een overdrachtdienst als vermeld in artikel 3, 19°, van het GDI-decreet;</w:t>
      </w:r>
    </w:p>
    <w:p w14:paraId="5215C91D"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 4° ze is geharmoniseerd overeenkomstig de technische voorschriften, vermeld in artikel 25 van het GDI-decreet.</w:t>
      </w:r>
    </w:p>
    <w:p w14:paraId="244EEAB1" w14:textId="2F436D35" w:rsidR="00886C43" w:rsidRPr="00886C43"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A164CB">
        <w:rPr>
          <w:rFonts w:asciiTheme="minorHAnsi" w:eastAsia="Times New Roman" w:hAnsiTheme="minorHAnsi" w:cstheme="minorHAnsi"/>
          <w:sz w:val="22"/>
          <w:szCs w:val="22"/>
          <w:highlight w:val="yellow"/>
          <w:lang w:val="nl-BE"/>
        </w:rPr>
        <w:t>De voorgelegde gegevensbron voldoet aan die vier bijkomende voorwaarden</w:t>
      </w:r>
      <w:r w:rsidR="006A2E7F" w:rsidRPr="00A164CB">
        <w:rPr>
          <w:rFonts w:asciiTheme="minorHAnsi" w:eastAsia="Times New Roman" w:hAnsiTheme="minorHAnsi" w:cstheme="minorHAnsi"/>
          <w:sz w:val="22"/>
          <w:szCs w:val="22"/>
          <w:highlight w:val="yellow"/>
          <w:lang w:val="nl-BE"/>
        </w:rPr>
        <w:t xml:space="preserve">, zie motivering onder </w:t>
      </w:r>
      <w:r w:rsidR="003F71A5" w:rsidRPr="00A164CB">
        <w:rPr>
          <w:rFonts w:asciiTheme="minorHAnsi" w:eastAsia="Times New Roman" w:hAnsiTheme="minorHAnsi" w:cstheme="minorHAnsi"/>
          <w:sz w:val="22"/>
          <w:szCs w:val="22"/>
          <w:highlight w:val="yellow"/>
          <w:lang w:val="nl-BE"/>
        </w:rPr>
        <w:t xml:space="preserve">de tweede en </w:t>
      </w:r>
      <w:r w:rsidR="002B5591" w:rsidRPr="00A164CB">
        <w:rPr>
          <w:rFonts w:asciiTheme="minorHAnsi" w:eastAsia="Times New Roman" w:hAnsiTheme="minorHAnsi" w:cstheme="minorHAnsi"/>
          <w:sz w:val="22"/>
          <w:szCs w:val="22"/>
          <w:highlight w:val="yellow"/>
          <w:lang w:val="nl-BE"/>
        </w:rPr>
        <w:t>vierde garantie.</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0C523F">
        <w:rPr>
          <w:rFonts w:asciiTheme="minorHAnsi" w:hAnsiTheme="minorHAnsi"/>
          <w:sz w:val="22"/>
          <w:szCs w:val="22"/>
          <w:lang w:val="nl-BE"/>
        </w:rPr>
        <w:t xml:space="preserve">Erkende bronnen moeten verplicht gebruikt worden door </w:t>
      </w:r>
      <w:r w:rsidR="00841E37" w:rsidRPr="000C523F">
        <w:rPr>
          <w:rFonts w:asciiTheme="minorHAnsi" w:hAnsiTheme="minorHAnsi"/>
          <w:sz w:val="22"/>
          <w:szCs w:val="22"/>
          <w:lang w:val="nl-BE"/>
        </w:rPr>
        <w:t xml:space="preserve">de </w:t>
      </w:r>
      <w:r w:rsidRPr="000C523F">
        <w:rPr>
          <w:rFonts w:asciiTheme="minorHAnsi" w:hAnsiTheme="minorHAnsi"/>
          <w:sz w:val="22"/>
          <w:szCs w:val="22"/>
          <w:lang w:val="nl-BE"/>
        </w:rPr>
        <w:t xml:space="preserve">Vlaamse </w:t>
      </w:r>
      <w:r w:rsidR="00841E37" w:rsidRPr="000C523F">
        <w:rPr>
          <w:rFonts w:asciiTheme="minorHAnsi" w:hAnsiTheme="minorHAnsi"/>
          <w:sz w:val="22"/>
          <w:szCs w:val="22"/>
          <w:lang w:val="nl-BE"/>
        </w:rPr>
        <w:t>en lokale overheid</w:t>
      </w:r>
      <w:r w:rsidRPr="000C523F">
        <w:rPr>
          <w:rFonts w:asciiTheme="minorHAnsi" w:hAnsiTheme="minorHAnsi"/>
          <w:sz w:val="22"/>
          <w:szCs w:val="22"/>
          <w:lang w:val="nl-BE"/>
        </w:rPr>
        <w:t xml:space="preserve">. Om de </w:t>
      </w:r>
      <w:r w:rsidR="00841E37" w:rsidRPr="000C523F">
        <w:rPr>
          <w:rFonts w:asciiTheme="minorHAnsi" w:hAnsiTheme="minorHAnsi"/>
          <w:sz w:val="22"/>
          <w:szCs w:val="22"/>
          <w:lang w:val="nl-BE"/>
        </w:rPr>
        <w:t xml:space="preserve">instanties </w:t>
      </w:r>
      <w:r w:rsidRPr="000C523F">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C523F" w:rsidRDefault="00A137B9" w:rsidP="00A137B9">
      <w:pPr>
        <w:pStyle w:val="Kop1"/>
        <w:numPr>
          <w:ilvl w:val="0"/>
          <w:numId w:val="6"/>
        </w:numPr>
      </w:pPr>
      <w:r w:rsidRPr="000C523F">
        <w:lastRenderedPageBreak/>
        <w:t>beslissing van de werkgroep</w:t>
      </w:r>
    </w:p>
    <w:p w14:paraId="01F12CF8" w14:textId="22D15241" w:rsidR="00A137B9" w:rsidRPr="000C523F" w:rsidRDefault="000C523F" w:rsidP="00A137B9">
      <w:pPr>
        <w:spacing w:line="276" w:lineRule="auto"/>
        <w:jc w:val="both"/>
        <w:rPr>
          <w:rStyle w:val="normaltextrun"/>
          <w:rFonts w:asciiTheme="minorHAnsi" w:hAnsiTheme="minorHAnsi" w:cstheme="minorHAnsi"/>
          <w:sz w:val="22"/>
          <w:szCs w:val="22"/>
        </w:rPr>
      </w:pPr>
      <w:r w:rsidRPr="000C523F">
        <w:rPr>
          <w:rStyle w:val="normaltextrun"/>
          <w:rFonts w:asciiTheme="minorHAnsi" w:hAnsiTheme="minorHAnsi" w:cstheme="minorHAnsi"/>
          <w:sz w:val="22"/>
          <w:szCs w:val="22"/>
        </w:rPr>
        <w:t>De</w:t>
      </w:r>
      <w:r w:rsidR="00A137B9" w:rsidRPr="000C523F">
        <w:rPr>
          <w:rStyle w:val="normaltextrun"/>
          <w:rFonts w:asciiTheme="minorHAnsi" w:hAnsiTheme="minorHAnsi" w:cstheme="minorHAnsi"/>
          <w:sz w:val="22"/>
          <w:szCs w:val="22"/>
        </w:rPr>
        <w:t xml:space="preserve"> werkgroep Authentieke Gegevensbronnen </w:t>
      </w:r>
      <w:r w:rsidRPr="000C523F">
        <w:rPr>
          <w:rStyle w:val="normaltextrun"/>
          <w:rFonts w:asciiTheme="minorHAnsi" w:hAnsiTheme="minorHAnsi" w:cstheme="minorHAnsi"/>
          <w:sz w:val="22"/>
          <w:szCs w:val="22"/>
        </w:rPr>
        <w:t xml:space="preserve">heeft </w:t>
      </w:r>
      <w:r w:rsidR="00A137B9" w:rsidRPr="000C523F">
        <w:rPr>
          <w:rStyle w:val="normaltextrun"/>
          <w:rFonts w:asciiTheme="minorHAnsi" w:hAnsiTheme="minorHAnsi" w:cstheme="minorHAnsi"/>
          <w:sz w:val="22"/>
          <w:szCs w:val="22"/>
        </w:rPr>
        <w:t>beslist om een gunstig advies te geven aan het Stuurorgaan Vlaams Informatie- en ICT-beleid om het bestand ‘</w:t>
      </w:r>
      <w:r w:rsidR="009A6837">
        <w:rPr>
          <w:rFonts w:asciiTheme="minorHAnsi" w:hAnsiTheme="minorHAnsi" w:cstheme="minorHAnsi"/>
          <w:sz w:val="22"/>
          <w:szCs w:val="22"/>
          <w:lang w:val="nl-BE"/>
        </w:rPr>
        <w:t>Grenzen van polders en wateringen</w:t>
      </w:r>
      <w:r w:rsidR="009A6837">
        <w:rPr>
          <w:rFonts w:asciiTheme="minorHAnsi" w:hAnsiTheme="minorHAnsi" w:cstheme="minorHAnsi"/>
          <w:sz w:val="22"/>
          <w:szCs w:val="22"/>
          <w:lang w:val="nl-BE"/>
        </w:rPr>
        <w:t>’</w:t>
      </w:r>
      <w:r w:rsidR="009A6837" w:rsidRPr="000C523F">
        <w:rPr>
          <w:rStyle w:val="normaltextrun"/>
          <w:rFonts w:asciiTheme="minorHAnsi" w:hAnsiTheme="minorHAnsi" w:cstheme="minorHAnsi"/>
          <w:sz w:val="22"/>
          <w:szCs w:val="22"/>
        </w:rPr>
        <w:t xml:space="preserve"> </w:t>
      </w:r>
      <w:r w:rsidR="00A137B9" w:rsidRPr="000C523F">
        <w:rPr>
          <w:rStyle w:val="normaltextrun"/>
          <w:rFonts w:asciiTheme="minorHAnsi" w:hAnsiTheme="minorHAnsi" w:cstheme="minorHAnsi"/>
          <w:sz w:val="22"/>
          <w:szCs w:val="22"/>
        </w:rPr>
        <w:t>voor te stellen aan de Vlaamse Regering als Vlaamse authentieke gegevensbron.</w:t>
      </w:r>
    </w:p>
    <w:p w14:paraId="0AEC7F92" w14:textId="776B6373" w:rsidR="000A7144" w:rsidRPr="000C523F" w:rsidRDefault="000A7144" w:rsidP="00C73B35">
      <w:pPr>
        <w:pStyle w:val="Kop1"/>
      </w:pPr>
      <w:r w:rsidRPr="000C523F">
        <w:t>Voorstel van beslissing</w:t>
      </w:r>
    </w:p>
    <w:p w14:paraId="7C6CD7DF" w14:textId="67782195" w:rsidR="008F3267" w:rsidRPr="00A164CB" w:rsidRDefault="00426BD6" w:rsidP="00465001">
      <w:pPr>
        <w:spacing w:line="276" w:lineRule="auto"/>
        <w:jc w:val="both"/>
        <w:rPr>
          <w:ins w:id="14" w:author="De Jaeger, Nathalie" w:date="2020-02-26T15:32:00Z"/>
          <w:rFonts w:asciiTheme="minorHAnsi" w:hAnsiTheme="minorHAnsi" w:cstheme="minorHAnsi"/>
          <w:sz w:val="22"/>
          <w:szCs w:val="22"/>
          <w:highlight w:val="yellow"/>
        </w:rPr>
      </w:pPr>
      <w:r w:rsidRPr="000C523F">
        <w:rPr>
          <w:rFonts w:asciiTheme="minorHAnsi" w:hAnsiTheme="minorHAnsi" w:cstheme="minorHAnsi"/>
          <w:sz w:val="22"/>
          <w:szCs w:val="22"/>
          <w:lang w:val="nl-BE"/>
        </w:rPr>
        <w:t xml:space="preserve">Het </w:t>
      </w:r>
      <w:r w:rsidR="004778D3" w:rsidRPr="000C523F">
        <w:rPr>
          <w:rFonts w:asciiTheme="minorHAnsi" w:hAnsiTheme="minorHAnsi" w:cstheme="minorHAnsi"/>
          <w:sz w:val="22"/>
          <w:szCs w:val="22"/>
        </w:rPr>
        <w:t>S</w:t>
      </w:r>
      <w:r w:rsidRPr="000C523F">
        <w:rPr>
          <w:rFonts w:asciiTheme="minorHAnsi" w:hAnsiTheme="minorHAnsi" w:cstheme="minorHAnsi"/>
          <w:sz w:val="22"/>
          <w:szCs w:val="22"/>
        </w:rPr>
        <w:t xml:space="preserve">tuurorgaan Vlaams Informatie- en ICT-beleid beslist op </w:t>
      </w:r>
      <w:r w:rsidR="00963CA2" w:rsidRPr="000C523F">
        <w:rPr>
          <w:rFonts w:asciiTheme="minorHAnsi" w:hAnsiTheme="minorHAnsi" w:cstheme="minorHAnsi"/>
          <w:sz w:val="22"/>
          <w:szCs w:val="22"/>
        </w:rPr>
        <w:t xml:space="preserve">basis van het </w:t>
      </w:r>
      <w:r w:rsidRPr="000C523F">
        <w:rPr>
          <w:rFonts w:asciiTheme="minorHAnsi" w:hAnsiTheme="minorHAnsi" w:cstheme="minorHAnsi"/>
          <w:sz w:val="22"/>
          <w:szCs w:val="22"/>
        </w:rPr>
        <w:t xml:space="preserve">advies van de werkgroep </w:t>
      </w:r>
      <w:r w:rsidR="004778D3" w:rsidRPr="000C523F">
        <w:rPr>
          <w:rFonts w:asciiTheme="minorHAnsi" w:hAnsiTheme="minorHAnsi" w:cstheme="minorHAnsi"/>
          <w:sz w:val="22"/>
          <w:szCs w:val="22"/>
        </w:rPr>
        <w:t>A</w:t>
      </w:r>
      <w:r w:rsidRPr="000C523F">
        <w:rPr>
          <w:rFonts w:asciiTheme="minorHAnsi" w:hAnsiTheme="minorHAnsi" w:cstheme="minorHAnsi"/>
          <w:sz w:val="22"/>
          <w:szCs w:val="22"/>
        </w:rPr>
        <w:t xml:space="preserve">uthentieke </w:t>
      </w:r>
      <w:r w:rsidR="004778D3" w:rsidRPr="000C523F">
        <w:rPr>
          <w:rFonts w:asciiTheme="minorHAnsi" w:hAnsiTheme="minorHAnsi" w:cstheme="minorHAnsi"/>
          <w:sz w:val="22"/>
          <w:szCs w:val="22"/>
        </w:rPr>
        <w:t>G</w:t>
      </w:r>
      <w:r w:rsidRPr="000C523F">
        <w:rPr>
          <w:rFonts w:asciiTheme="minorHAnsi" w:hAnsiTheme="minorHAnsi" w:cstheme="minorHAnsi"/>
          <w:sz w:val="22"/>
          <w:szCs w:val="22"/>
        </w:rPr>
        <w:t xml:space="preserve">egevensbronnen dat </w:t>
      </w:r>
      <w:r w:rsidR="001B0002" w:rsidRPr="000C523F">
        <w:rPr>
          <w:rFonts w:asciiTheme="minorHAnsi" w:hAnsiTheme="minorHAnsi" w:cstheme="minorHAnsi"/>
          <w:sz w:val="22"/>
          <w:szCs w:val="22"/>
        </w:rPr>
        <w:t xml:space="preserve">aan de Vlaamse Regering wordt voorgesteld </w:t>
      </w:r>
      <w:r w:rsidR="00E62A2D" w:rsidRPr="000C523F">
        <w:rPr>
          <w:rFonts w:asciiTheme="minorHAnsi" w:hAnsiTheme="minorHAnsi" w:cstheme="minorHAnsi"/>
          <w:sz w:val="22"/>
          <w:szCs w:val="22"/>
        </w:rPr>
        <w:t xml:space="preserve">de gegevensbron </w:t>
      </w:r>
      <w:r w:rsidR="00A32EE4" w:rsidRPr="000C523F">
        <w:rPr>
          <w:rStyle w:val="normaltextrun"/>
          <w:rFonts w:asciiTheme="minorHAnsi" w:hAnsiTheme="minorHAnsi" w:cstheme="minorHAnsi"/>
          <w:sz w:val="22"/>
          <w:szCs w:val="22"/>
        </w:rPr>
        <w:t>‘</w:t>
      </w:r>
      <w:r w:rsidR="009A6837">
        <w:rPr>
          <w:rFonts w:asciiTheme="minorHAnsi" w:hAnsiTheme="minorHAnsi" w:cstheme="minorHAnsi"/>
          <w:sz w:val="22"/>
          <w:szCs w:val="22"/>
          <w:lang w:val="nl-BE"/>
        </w:rPr>
        <w:t>Grenzen van polders en wateringen</w:t>
      </w:r>
      <w:r w:rsidR="009A6837">
        <w:rPr>
          <w:rFonts w:asciiTheme="minorHAnsi" w:hAnsiTheme="minorHAnsi" w:cstheme="minorHAnsi"/>
          <w:sz w:val="22"/>
          <w:szCs w:val="22"/>
          <w:lang w:val="nl-BE"/>
        </w:rPr>
        <w:t>’</w:t>
      </w:r>
      <w:bookmarkStart w:id="15" w:name="_GoBack"/>
      <w:bookmarkEnd w:id="15"/>
      <w:r w:rsidR="009A6837" w:rsidRPr="000C523F">
        <w:rPr>
          <w:rFonts w:asciiTheme="minorHAnsi" w:hAnsiTheme="minorHAnsi" w:cstheme="minorHAnsi"/>
          <w:sz w:val="22"/>
          <w:szCs w:val="22"/>
          <w:lang w:val="nl-BE"/>
        </w:rPr>
        <w:t xml:space="preserve"> </w:t>
      </w:r>
      <w:r w:rsidR="005D7511" w:rsidRPr="000C523F">
        <w:rPr>
          <w:rFonts w:asciiTheme="minorHAnsi" w:hAnsiTheme="minorHAnsi" w:cstheme="minorHAnsi"/>
          <w:sz w:val="22"/>
          <w:szCs w:val="22"/>
          <w:lang w:val="nl-BE"/>
        </w:rPr>
        <w:t>van het Vlaams Gewest</w:t>
      </w:r>
      <w:r w:rsidR="00E62A2D" w:rsidRPr="000C523F">
        <w:rPr>
          <w:rFonts w:asciiTheme="minorHAnsi" w:hAnsiTheme="minorHAnsi" w:cstheme="minorHAnsi"/>
          <w:sz w:val="22"/>
          <w:szCs w:val="22"/>
          <w:lang w:val="nl-BE"/>
        </w:rPr>
        <w:t xml:space="preserve"> als authentieke </w:t>
      </w:r>
      <w:r w:rsidR="002D0921" w:rsidRPr="000C523F">
        <w:rPr>
          <w:rFonts w:asciiTheme="minorHAnsi" w:hAnsiTheme="minorHAnsi" w:cstheme="minorHAnsi"/>
          <w:sz w:val="22"/>
          <w:szCs w:val="22"/>
          <w:lang w:val="nl-BE"/>
        </w:rPr>
        <w:t xml:space="preserve">geografische </w:t>
      </w:r>
      <w:r w:rsidR="00E62A2D" w:rsidRPr="000C523F">
        <w:rPr>
          <w:rFonts w:asciiTheme="minorHAnsi" w:hAnsiTheme="minorHAnsi" w:cstheme="minorHAnsi"/>
          <w:sz w:val="22"/>
          <w:szCs w:val="22"/>
          <w:lang w:val="nl-BE"/>
        </w:rPr>
        <w:t>gegevensbron</w:t>
      </w:r>
      <w:r w:rsidR="001B0002" w:rsidRPr="000C523F">
        <w:rPr>
          <w:rFonts w:asciiTheme="minorHAnsi" w:hAnsiTheme="minorHAnsi" w:cstheme="minorHAnsi"/>
          <w:sz w:val="22"/>
          <w:szCs w:val="22"/>
          <w:lang w:val="nl-BE"/>
        </w:rPr>
        <w:t xml:space="preserve"> te erkennen met een overgangsperiode van </w:t>
      </w:r>
      <w:r w:rsidR="003241BA" w:rsidRPr="000C523F">
        <w:rPr>
          <w:rFonts w:asciiTheme="minorHAnsi" w:hAnsiTheme="minorHAnsi" w:cstheme="minorHAnsi"/>
          <w:sz w:val="22"/>
          <w:szCs w:val="22"/>
          <w:lang w:val="nl-BE"/>
        </w:rPr>
        <w:t>éé</w:t>
      </w:r>
      <w:r w:rsidR="001B0002" w:rsidRPr="000C523F">
        <w:rPr>
          <w:rFonts w:asciiTheme="minorHAnsi" w:hAnsiTheme="minorHAnsi" w:cstheme="minorHAnsi"/>
          <w:sz w:val="22"/>
          <w:szCs w:val="22"/>
          <w:lang w:val="nl-BE"/>
        </w:rPr>
        <w:t>n jaar</w:t>
      </w:r>
      <w:r w:rsidR="00CD7CB5" w:rsidRPr="000C523F">
        <w:rPr>
          <w:rFonts w:asciiTheme="minorHAnsi" w:hAnsiTheme="minorHAnsi" w:cstheme="minorHAnsi"/>
          <w:sz w:val="22"/>
          <w:szCs w:val="22"/>
          <w:lang w:val="nl-BE"/>
        </w:rPr>
        <w:t xml:space="preserve"> en </w:t>
      </w:r>
      <w:r w:rsidR="00465001">
        <w:rPr>
          <w:rFonts w:asciiTheme="minorHAnsi" w:hAnsiTheme="minorHAnsi" w:cstheme="minorHAnsi"/>
          <w:sz w:val="22"/>
          <w:szCs w:val="22"/>
          <w:lang w:val="nl-BE"/>
        </w:rPr>
        <w:t xml:space="preserve">de </w:t>
      </w:r>
      <w:r w:rsidR="00A32EE4">
        <w:rPr>
          <w:rFonts w:asciiTheme="minorHAnsi" w:hAnsiTheme="minorHAnsi" w:cstheme="minorHAnsi"/>
          <w:sz w:val="22"/>
          <w:szCs w:val="22"/>
          <w:lang w:val="nl-BE"/>
        </w:rPr>
        <w:t>VMM</w:t>
      </w:r>
      <w:r w:rsidR="00CD7CB5" w:rsidRPr="000C523F">
        <w:rPr>
          <w:rFonts w:asciiTheme="minorHAnsi" w:hAnsiTheme="minorHAnsi" w:cstheme="minorHAnsi"/>
          <w:sz w:val="22"/>
          <w:szCs w:val="22"/>
          <w:lang w:val="nl-BE"/>
        </w:rPr>
        <w:t xml:space="preserve"> als beheersinstantie aan te wijzen</w:t>
      </w:r>
      <w:r w:rsidR="00E62A2D" w:rsidRPr="000C523F">
        <w:rPr>
          <w:rFonts w:asciiTheme="minorHAnsi" w:hAnsiTheme="minorHAnsi" w:cstheme="minorHAnsi"/>
          <w:sz w:val="22"/>
          <w:szCs w:val="22"/>
          <w:lang w:val="nl-BE"/>
        </w:rPr>
        <w:t>.</w:t>
      </w:r>
    </w:p>
    <w:p w14:paraId="3C9D90C9" w14:textId="77777777" w:rsidR="008F3267" w:rsidRPr="000A7144" w:rsidRDefault="008F3267" w:rsidP="00637CD1">
      <w:pPr>
        <w:spacing w:line="276" w:lineRule="auto"/>
        <w:jc w:val="both"/>
        <w:rPr>
          <w:rFonts w:ascii="FlandersArtSans-Regular" w:hAnsi="FlandersArtSans-Regular"/>
        </w:rPr>
      </w:pPr>
    </w:p>
    <w:sectPr w:rsidR="008F3267" w:rsidRPr="000A7144" w:rsidSect="006A32C0">
      <w:footerReference w:type="even" r:id="rId13"/>
      <w:footerReference w:type="default" r:id="rId14"/>
      <w:headerReference w:type="first" r:id="rId15"/>
      <w:footerReference w:type="first" r:id="rId16"/>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F259C" w14:textId="77777777" w:rsidR="00047DA0" w:rsidRDefault="00047DA0">
      <w:r>
        <w:separator/>
      </w:r>
    </w:p>
  </w:endnote>
  <w:endnote w:type="continuationSeparator" w:id="0">
    <w:p w14:paraId="0A954EE7" w14:textId="77777777" w:rsidR="00047DA0" w:rsidRDefault="00047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altName w:val="Calibri"/>
    <w:charset w:val="00"/>
    <w:family w:val="auto"/>
    <w:pitch w:val="variable"/>
    <w:sig w:usb0="00000007" w:usb1="00000000" w:usb2="00000000" w:usb3="00000000" w:csb0="00000093" w:csb1="00000000"/>
  </w:font>
  <w:font w:name="FlandersArtSerif-Bold">
    <w:altName w:val="Calibri"/>
    <w:charset w:val="00"/>
    <w:family w:val="auto"/>
    <w:pitch w:val="variable"/>
    <w:sig w:usb0="00000007" w:usb1="00000000" w:usb2="00000000" w:usb3="00000000" w:csb0="00000093" w:csb1="00000000"/>
  </w:font>
  <w:font w:name="FlandersArtSerif-Regular">
    <w:altName w:val="Cambria"/>
    <w:charset w:val="00"/>
    <w:family w:val="auto"/>
    <w:pitch w:val="variable"/>
    <w:sig w:usb0="00000007" w:usb1="00000000" w:usb2="00000000" w:usb3="00000000" w:csb0="00000093" w:csb1="00000000"/>
  </w:font>
  <w:font w:name="FlandersArtSans-Medium">
    <w:altName w:val="Calibri"/>
    <w:charset w:val="00"/>
    <w:family w:val="auto"/>
    <w:pitch w:val="variable"/>
    <w:sig w:usb0="00000007" w:usb1="00000000" w:usb2="00000000" w:usb3="00000000" w:csb0="00000093"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9A6837">
      <w:fldChar w:fldCharType="begin"/>
    </w:r>
    <w:r w:rsidR="009A6837">
      <w:instrText xml:space="preserve"> NUMPAGES   \* MERGEFORMAT </w:instrText>
    </w:r>
    <w:r w:rsidR="009A6837">
      <w:fldChar w:fldCharType="separate"/>
    </w:r>
    <w:r w:rsidR="00DE2186">
      <w:rPr>
        <w:noProof/>
      </w:rPr>
      <w:t>2</w:t>
    </w:r>
    <w:r w:rsidR="009A6837">
      <w:rPr>
        <w:noProof/>
      </w:rPr>
      <w:fldChar w:fldCharType="end"/>
    </w:r>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9A6837">
      <w:fldChar w:fldCharType="begin"/>
    </w:r>
    <w:r w:rsidR="009A6837">
      <w:instrText xml:space="preserve"> NUMPAGES  \* Arabic  \* MERGEFORMAT </w:instrText>
    </w:r>
    <w:r w:rsidR="009A6837">
      <w:fldChar w:fldCharType="separate"/>
    </w:r>
    <w:r w:rsidR="000A7144">
      <w:rPr>
        <w:noProof/>
      </w:rPr>
      <w:t>4</w:t>
    </w:r>
    <w:r w:rsidR="009A6837">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19EA2" w14:textId="77777777" w:rsidR="00047DA0" w:rsidRDefault="00047DA0">
      <w:r>
        <w:separator/>
      </w:r>
    </w:p>
  </w:footnote>
  <w:footnote w:type="continuationSeparator" w:id="0">
    <w:p w14:paraId="662A8574" w14:textId="77777777" w:rsidR="00047DA0" w:rsidRDefault="00047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4"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3"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7"/>
  </w:num>
  <w:num w:numId="7">
    <w:abstractNumId w:val="17"/>
  </w:num>
  <w:num w:numId="8">
    <w:abstractNumId w:val="17"/>
  </w:num>
  <w:num w:numId="9">
    <w:abstractNumId w:val="17"/>
  </w:num>
  <w:num w:numId="10">
    <w:abstractNumId w:val="8"/>
  </w:num>
  <w:num w:numId="11">
    <w:abstractNumId w:val="9"/>
  </w:num>
  <w:num w:numId="12">
    <w:abstractNumId w:val="15"/>
  </w:num>
  <w:num w:numId="13">
    <w:abstractNumId w:val="10"/>
  </w:num>
  <w:num w:numId="14">
    <w:abstractNumId w:val="11"/>
  </w:num>
  <w:num w:numId="15">
    <w:abstractNumId w:val="4"/>
  </w:num>
  <w:num w:numId="16">
    <w:abstractNumId w:val="7"/>
  </w:num>
  <w:num w:numId="17">
    <w:abstractNumId w:val="3"/>
  </w:num>
  <w:num w:numId="18">
    <w:abstractNumId w:val="1"/>
  </w:num>
  <w:num w:numId="19">
    <w:abstractNumId w:val="12"/>
  </w:num>
  <w:num w:numId="20">
    <w:abstractNumId w:val="5"/>
  </w:num>
  <w:num w:numId="21">
    <w:abstractNumId w:val="6"/>
  </w:num>
  <w:num w:numId="22">
    <w:abstractNumId w:val="18"/>
  </w:num>
  <w:num w:numId="23">
    <w:abstractNumId w:val="0"/>
  </w:num>
  <w:num w:numId="24">
    <w:abstractNumId w:val="13"/>
  </w:num>
  <w:num w:numId="25">
    <w:abstractNumId w:val="2"/>
  </w:num>
  <w:num w:numId="2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 Jaeger, Nathalie">
    <w15:presenceInfo w15:providerId="AD" w15:userId="S::nathalie.dejaeger@kb.vlaanderen.be::77880f6a-4fca-41a3-85c0-87ed4ea46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5BB8"/>
    <w:rsid w:val="00006E1A"/>
    <w:rsid w:val="00012D92"/>
    <w:rsid w:val="00015CEC"/>
    <w:rsid w:val="00023027"/>
    <w:rsid w:val="000253AC"/>
    <w:rsid w:val="00047DA0"/>
    <w:rsid w:val="00050D76"/>
    <w:rsid w:val="00055541"/>
    <w:rsid w:val="00061AF0"/>
    <w:rsid w:val="000620D5"/>
    <w:rsid w:val="000802D0"/>
    <w:rsid w:val="000839F5"/>
    <w:rsid w:val="000A2D19"/>
    <w:rsid w:val="000A363F"/>
    <w:rsid w:val="000A43F9"/>
    <w:rsid w:val="000A661E"/>
    <w:rsid w:val="000A7144"/>
    <w:rsid w:val="000B07CF"/>
    <w:rsid w:val="000B5C58"/>
    <w:rsid w:val="000C523F"/>
    <w:rsid w:val="000E74FE"/>
    <w:rsid w:val="00105B3A"/>
    <w:rsid w:val="0011772F"/>
    <w:rsid w:val="00120263"/>
    <w:rsid w:val="00140FC2"/>
    <w:rsid w:val="00140FCB"/>
    <w:rsid w:val="00146C04"/>
    <w:rsid w:val="001522D7"/>
    <w:rsid w:val="00154929"/>
    <w:rsid w:val="00155170"/>
    <w:rsid w:val="00155A57"/>
    <w:rsid w:val="00155FF6"/>
    <w:rsid w:val="001B0002"/>
    <w:rsid w:val="001B7CBE"/>
    <w:rsid w:val="001C1284"/>
    <w:rsid w:val="001D2BB4"/>
    <w:rsid w:val="001E0B09"/>
    <w:rsid w:val="001E50D7"/>
    <w:rsid w:val="001F1798"/>
    <w:rsid w:val="001F6E09"/>
    <w:rsid w:val="00206785"/>
    <w:rsid w:val="00211849"/>
    <w:rsid w:val="0023145F"/>
    <w:rsid w:val="00236293"/>
    <w:rsid w:val="002402E8"/>
    <w:rsid w:val="00250E5D"/>
    <w:rsid w:val="00275BF9"/>
    <w:rsid w:val="00276279"/>
    <w:rsid w:val="00286949"/>
    <w:rsid w:val="00290D40"/>
    <w:rsid w:val="002B5591"/>
    <w:rsid w:val="002C2967"/>
    <w:rsid w:val="002C4C5A"/>
    <w:rsid w:val="002D047D"/>
    <w:rsid w:val="002D077D"/>
    <w:rsid w:val="002D0921"/>
    <w:rsid w:val="002D3183"/>
    <w:rsid w:val="002D3C6A"/>
    <w:rsid w:val="002D7767"/>
    <w:rsid w:val="002E1446"/>
    <w:rsid w:val="003007D1"/>
    <w:rsid w:val="0030113A"/>
    <w:rsid w:val="00305382"/>
    <w:rsid w:val="00307B7A"/>
    <w:rsid w:val="003241BA"/>
    <w:rsid w:val="00325F1D"/>
    <w:rsid w:val="00332D3B"/>
    <w:rsid w:val="00362A30"/>
    <w:rsid w:val="00372A1F"/>
    <w:rsid w:val="003A7FB0"/>
    <w:rsid w:val="003B1D53"/>
    <w:rsid w:val="003B3DC1"/>
    <w:rsid w:val="003C4EE9"/>
    <w:rsid w:val="003E40C9"/>
    <w:rsid w:val="003E5B53"/>
    <w:rsid w:val="003F0804"/>
    <w:rsid w:val="003F1269"/>
    <w:rsid w:val="003F3B4F"/>
    <w:rsid w:val="003F69BC"/>
    <w:rsid w:val="003F71A5"/>
    <w:rsid w:val="003F7BE7"/>
    <w:rsid w:val="00400431"/>
    <w:rsid w:val="00410C23"/>
    <w:rsid w:val="00416493"/>
    <w:rsid w:val="00416AFA"/>
    <w:rsid w:val="00416D6A"/>
    <w:rsid w:val="00426BD6"/>
    <w:rsid w:val="0043292A"/>
    <w:rsid w:val="00437C74"/>
    <w:rsid w:val="00446BB0"/>
    <w:rsid w:val="00451FA8"/>
    <w:rsid w:val="00454098"/>
    <w:rsid w:val="00462142"/>
    <w:rsid w:val="00465001"/>
    <w:rsid w:val="004778D3"/>
    <w:rsid w:val="00497A5D"/>
    <w:rsid w:val="004A1E27"/>
    <w:rsid w:val="004A1F80"/>
    <w:rsid w:val="004A421E"/>
    <w:rsid w:val="004A7DF2"/>
    <w:rsid w:val="004B40EF"/>
    <w:rsid w:val="004C582A"/>
    <w:rsid w:val="004E24BA"/>
    <w:rsid w:val="004E6324"/>
    <w:rsid w:val="004F2241"/>
    <w:rsid w:val="004F2FC1"/>
    <w:rsid w:val="005032D3"/>
    <w:rsid w:val="00503422"/>
    <w:rsid w:val="00503BAB"/>
    <w:rsid w:val="00517AE2"/>
    <w:rsid w:val="00537303"/>
    <w:rsid w:val="00543B15"/>
    <w:rsid w:val="00545E5A"/>
    <w:rsid w:val="00546156"/>
    <w:rsid w:val="00546DF2"/>
    <w:rsid w:val="0056699C"/>
    <w:rsid w:val="00576DB8"/>
    <w:rsid w:val="00585815"/>
    <w:rsid w:val="00585B47"/>
    <w:rsid w:val="00592180"/>
    <w:rsid w:val="005A5CB9"/>
    <w:rsid w:val="005C337E"/>
    <w:rsid w:val="005D0883"/>
    <w:rsid w:val="005D7511"/>
    <w:rsid w:val="005E688B"/>
    <w:rsid w:val="006027F2"/>
    <w:rsid w:val="00611A55"/>
    <w:rsid w:val="00630306"/>
    <w:rsid w:val="00637CD1"/>
    <w:rsid w:val="0066143F"/>
    <w:rsid w:val="00663F16"/>
    <w:rsid w:val="006763CE"/>
    <w:rsid w:val="0068008D"/>
    <w:rsid w:val="006A2E7F"/>
    <w:rsid w:val="006A32C0"/>
    <w:rsid w:val="006A3A71"/>
    <w:rsid w:val="006B44E9"/>
    <w:rsid w:val="006E0529"/>
    <w:rsid w:val="006E0C98"/>
    <w:rsid w:val="006E0F45"/>
    <w:rsid w:val="006E4FBE"/>
    <w:rsid w:val="006F2094"/>
    <w:rsid w:val="006F5DB9"/>
    <w:rsid w:val="00701249"/>
    <w:rsid w:val="007041FD"/>
    <w:rsid w:val="0070524B"/>
    <w:rsid w:val="007337A3"/>
    <w:rsid w:val="00745368"/>
    <w:rsid w:val="0077339E"/>
    <w:rsid w:val="007A38F2"/>
    <w:rsid w:val="007B2C97"/>
    <w:rsid w:val="007E238E"/>
    <w:rsid w:val="007E24E0"/>
    <w:rsid w:val="00803237"/>
    <w:rsid w:val="00811951"/>
    <w:rsid w:val="00820C93"/>
    <w:rsid w:val="00822FFA"/>
    <w:rsid w:val="00826E46"/>
    <w:rsid w:val="00841E37"/>
    <w:rsid w:val="008425C3"/>
    <w:rsid w:val="00844EF7"/>
    <w:rsid w:val="00862574"/>
    <w:rsid w:val="0086321F"/>
    <w:rsid w:val="00863DC6"/>
    <w:rsid w:val="00866B57"/>
    <w:rsid w:val="0087721E"/>
    <w:rsid w:val="008778B1"/>
    <w:rsid w:val="00886C43"/>
    <w:rsid w:val="00891D5F"/>
    <w:rsid w:val="00897021"/>
    <w:rsid w:val="008A12E4"/>
    <w:rsid w:val="008A2506"/>
    <w:rsid w:val="008B5078"/>
    <w:rsid w:val="008E243E"/>
    <w:rsid w:val="008F3267"/>
    <w:rsid w:val="008F5960"/>
    <w:rsid w:val="00906AF3"/>
    <w:rsid w:val="00910ACB"/>
    <w:rsid w:val="00936A45"/>
    <w:rsid w:val="009424FB"/>
    <w:rsid w:val="00945DDB"/>
    <w:rsid w:val="00963CA2"/>
    <w:rsid w:val="00986949"/>
    <w:rsid w:val="009876FD"/>
    <w:rsid w:val="00996A7E"/>
    <w:rsid w:val="009A6837"/>
    <w:rsid w:val="009A79D3"/>
    <w:rsid w:val="009D00EA"/>
    <w:rsid w:val="009D31EB"/>
    <w:rsid w:val="00A05EA5"/>
    <w:rsid w:val="00A137B9"/>
    <w:rsid w:val="00A164CB"/>
    <w:rsid w:val="00A2500F"/>
    <w:rsid w:val="00A256FD"/>
    <w:rsid w:val="00A26D90"/>
    <w:rsid w:val="00A31811"/>
    <w:rsid w:val="00A31A6B"/>
    <w:rsid w:val="00A32EE4"/>
    <w:rsid w:val="00A37219"/>
    <w:rsid w:val="00A47DCA"/>
    <w:rsid w:val="00A541FC"/>
    <w:rsid w:val="00A620A3"/>
    <w:rsid w:val="00A645FC"/>
    <w:rsid w:val="00A67959"/>
    <w:rsid w:val="00A71707"/>
    <w:rsid w:val="00A76A3D"/>
    <w:rsid w:val="00AB4095"/>
    <w:rsid w:val="00AD2E21"/>
    <w:rsid w:val="00AE0C94"/>
    <w:rsid w:val="00AE6E15"/>
    <w:rsid w:val="00B00792"/>
    <w:rsid w:val="00B22A95"/>
    <w:rsid w:val="00B35BAF"/>
    <w:rsid w:val="00B43116"/>
    <w:rsid w:val="00B60BB7"/>
    <w:rsid w:val="00B70672"/>
    <w:rsid w:val="00B74421"/>
    <w:rsid w:val="00B82B38"/>
    <w:rsid w:val="00BA7A81"/>
    <w:rsid w:val="00BC0D53"/>
    <w:rsid w:val="00BC0DF0"/>
    <w:rsid w:val="00BC4F6F"/>
    <w:rsid w:val="00BD0A09"/>
    <w:rsid w:val="00BD2A95"/>
    <w:rsid w:val="00BD794A"/>
    <w:rsid w:val="00BE0222"/>
    <w:rsid w:val="00BE3F84"/>
    <w:rsid w:val="00BF27B0"/>
    <w:rsid w:val="00BF46D5"/>
    <w:rsid w:val="00C02EF3"/>
    <w:rsid w:val="00C03424"/>
    <w:rsid w:val="00C06FB6"/>
    <w:rsid w:val="00C073E2"/>
    <w:rsid w:val="00C12246"/>
    <w:rsid w:val="00C27F36"/>
    <w:rsid w:val="00C343D5"/>
    <w:rsid w:val="00C4026B"/>
    <w:rsid w:val="00C46140"/>
    <w:rsid w:val="00C52CCA"/>
    <w:rsid w:val="00C60FA7"/>
    <w:rsid w:val="00C61E5B"/>
    <w:rsid w:val="00C73B35"/>
    <w:rsid w:val="00C75E7D"/>
    <w:rsid w:val="00C818CE"/>
    <w:rsid w:val="00C842C2"/>
    <w:rsid w:val="00C97548"/>
    <w:rsid w:val="00CD12D1"/>
    <w:rsid w:val="00CD531A"/>
    <w:rsid w:val="00CD6567"/>
    <w:rsid w:val="00CD7CB5"/>
    <w:rsid w:val="00CF1C68"/>
    <w:rsid w:val="00D21C99"/>
    <w:rsid w:val="00D24782"/>
    <w:rsid w:val="00D31E2D"/>
    <w:rsid w:val="00D444FC"/>
    <w:rsid w:val="00D4520F"/>
    <w:rsid w:val="00D520F5"/>
    <w:rsid w:val="00D56A15"/>
    <w:rsid w:val="00D7222B"/>
    <w:rsid w:val="00D73BEB"/>
    <w:rsid w:val="00D742C3"/>
    <w:rsid w:val="00D75376"/>
    <w:rsid w:val="00D80CBB"/>
    <w:rsid w:val="00D915AE"/>
    <w:rsid w:val="00DA64A2"/>
    <w:rsid w:val="00DB391E"/>
    <w:rsid w:val="00DC5CB4"/>
    <w:rsid w:val="00DC67D4"/>
    <w:rsid w:val="00DE1932"/>
    <w:rsid w:val="00DE1E1F"/>
    <w:rsid w:val="00DE2186"/>
    <w:rsid w:val="00E01B4D"/>
    <w:rsid w:val="00E17270"/>
    <w:rsid w:val="00E303B1"/>
    <w:rsid w:val="00E33E38"/>
    <w:rsid w:val="00E45A31"/>
    <w:rsid w:val="00E51F8D"/>
    <w:rsid w:val="00E54D36"/>
    <w:rsid w:val="00E5778A"/>
    <w:rsid w:val="00E62A2D"/>
    <w:rsid w:val="00E637B9"/>
    <w:rsid w:val="00E713F8"/>
    <w:rsid w:val="00E73667"/>
    <w:rsid w:val="00E83BD5"/>
    <w:rsid w:val="00E84774"/>
    <w:rsid w:val="00E934BE"/>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061F"/>
    <w:rsid w:val="00F31EDE"/>
    <w:rsid w:val="00F4058D"/>
    <w:rsid w:val="00F42893"/>
    <w:rsid w:val="00F529CC"/>
    <w:rsid w:val="00F55C5A"/>
    <w:rsid w:val="00F67BD0"/>
    <w:rsid w:val="00F70A54"/>
    <w:rsid w:val="00FA594F"/>
    <w:rsid w:val="00FA710F"/>
    <w:rsid w:val="00FB5675"/>
    <w:rsid w:val="00FC3830"/>
    <w:rsid w:val="00FC66A4"/>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semiHidden/>
    <w:unhideWhenUsed/>
    <w:rsid w:val="008970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32125572">
      <w:bodyDiv w:val="1"/>
      <w:marLeft w:val="0"/>
      <w:marRight w:val="0"/>
      <w:marTop w:val="0"/>
      <w:marBottom w:val="0"/>
      <w:divBdr>
        <w:top w:val="none" w:sz="0" w:space="0" w:color="auto"/>
        <w:left w:val="none" w:sz="0" w:space="0" w:color="auto"/>
        <w:bottom w:val="none" w:sz="0" w:space="0" w:color="auto"/>
        <w:right w:val="none" w:sz="0" w:space="0" w:color="auto"/>
      </w:divBdr>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8EA2F338-CDAF-48A8-A76C-B97EF9717CD0}"/>
</file>

<file path=customXml/itemProps3.xml><?xml version="1.0" encoding="utf-8"?>
<ds:datastoreItem xmlns:ds="http://schemas.openxmlformats.org/officeDocument/2006/customXml" ds:itemID="{10E20BE8-26CD-41CF-9E0A-FD6C2FF3C286}">
  <ds:schemaRefs>
    <ds:schemaRef ds:uri="http://schemas.microsoft.com/office/infopath/2007/PartnerControls"/>
    <ds:schemaRef ds:uri="http://schemas.openxmlformats.org/package/2006/metadata/core-properties"/>
    <ds:schemaRef ds:uri="http://purl.org/dc/elements/1.1/"/>
    <ds:schemaRef ds:uri="http://www.w3.org/XML/1998/namespace"/>
    <ds:schemaRef ds:uri="60f58047-ece1-42f9-af1a-078081668ed8"/>
    <ds:schemaRef ds:uri="http://purl.org/dc/terms/"/>
    <ds:schemaRef ds:uri="c0e47509-9e20-4b4c-920e-d7a23c4e1d01"/>
    <ds:schemaRef ds:uri="http://schemas.microsoft.com/office/2006/documentManagement/typ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1402</Words>
  <Characters>7477</Characters>
  <Application>Microsoft Office Word</Application>
  <DocSecurity>0</DocSecurity>
  <Lines>146</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De Naeyer Jan</cp:lastModifiedBy>
  <cp:revision>5</cp:revision>
  <dcterms:created xsi:type="dcterms:W3CDTF">2020-09-15T06:21:00Z</dcterms:created>
  <dcterms:modified xsi:type="dcterms:W3CDTF">2020-09-15T06:23:00Z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